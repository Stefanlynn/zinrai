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825462" w14:textId="4ECB93B0" w:rsidR="00D617D7" w:rsidRPr="00EB3783" w:rsidRDefault="00746C6F" w:rsidP="00EB3783">
      <w:pPr>
        <w:pStyle w:val="DocumentTitle"/>
        <w:rPr>
          <w:rFonts w:asciiTheme="minorHAnsi" w:hAnsiTheme="minorHAnsi" w:cstheme="minorHAnsi"/>
          <w:sz w:val="20"/>
          <w:szCs w:val="20"/>
        </w:rPr>
      </w:pPr>
      <w:bookmarkStart w:id="0" w:name="a1051406"/>
      <w:r w:rsidRPr="00EB3783">
        <w:rPr>
          <w:rFonts w:asciiTheme="minorHAnsi" w:hAnsiTheme="minorHAnsi" w:cstheme="minorHAnsi"/>
          <w:sz w:val="20"/>
          <w:szCs w:val="20"/>
        </w:rPr>
        <w:t xml:space="preserve">Zinrai </w:t>
      </w:r>
      <w:r w:rsidR="00D617D7" w:rsidRPr="00EB3783">
        <w:rPr>
          <w:rFonts w:asciiTheme="minorHAnsi" w:hAnsiTheme="minorHAnsi" w:cstheme="minorHAnsi"/>
          <w:sz w:val="20"/>
          <w:szCs w:val="20"/>
        </w:rPr>
        <w:t>Website Terms of Use</w:t>
      </w:r>
      <w:bookmarkEnd w:id="0"/>
    </w:p>
    <w:p w14:paraId="02EC10BE" w14:textId="2DBEEEE6" w:rsidR="00D617D7" w:rsidRPr="00EB3783" w:rsidRDefault="00746C6F"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highlight w:val="yellow"/>
        </w:rPr>
        <w:t>Effective Date:</w:t>
      </w:r>
      <w:r w:rsidR="00D617D7" w:rsidRPr="00EB3783">
        <w:rPr>
          <w:rFonts w:asciiTheme="minorHAnsi" w:hAnsiTheme="minorHAnsi" w:cstheme="minorHAnsi"/>
          <w:sz w:val="20"/>
          <w:szCs w:val="20"/>
        </w:rPr>
        <w:t xml:space="preserve"> [DATE]</w:t>
      </w:r>
    </w:p>
    <w:p w14:paraId="0EEC2C23" w14:textId="77777777" w:rsidR="003F7D52" w:rsidRDefault="003F7D52" w:rsidP="003F7D52">
      <w:pPr>
        <w:pStyle w:val="Heading1"/>
        <w:numPr>
          <w:ilvl w:val="0"/>
          <w:numId w:val="0"/>
        </w:numPr>
        <w:spacing w:before="0"/>
        <w:jc w:val="both"/>
        <w:rPr>
          <w:rFonts w:asciiTheme="majorHAnsi" w:hAnsiTheme="majorHAnsi" w:cstheme="majorHAnsi"/>
          <w:b/>
          <w:sz w:val="20"/>
          <w:szCs w:val="20"/>
        </w:rPr>
      </w:pPr>
    </w:p>
    <w:p w14:paraId="3AF32AC7" w14:textId="77777777" w:rsidR="0005501B" w:rsidRDefault="003F7D52" w:rsidP="003F7D52">
      <w:pPr>
        <w:pStyle w:val="Heading1"/>
        <w:numPr>
          <w:ilvl w:val="0"/>
          <w:numId w:val="0"/>
        </w:numPr>
        <w:spacing w:before="0"/>
        <w:jc w:val="both"/>
        <w:rPr>
          <w:rFonts w:asciiTheme="majorHAnsi" w:hAnsiTheme="majorHAnsi" w:cstheme="majorHAnsi"/>
          <w:b/>
          <w:sz w:val="20"/>
          <w:szCs w:val="20"/>
        </w:rPr>
      </w:pPr>
      <w:r w:rsidRPr="00D75886">
        <w:rPr>
          <w:rFonts w:asciiTheme="majorHAnsi" w:hAnsiTheme="majorHAnsi" w:cstheme="majorHAnsi"/>
          <w:b/>
          <w:sz w:val="20"/>
          <w:szCs w:val="20"/>
        </w:rPr>
        <w:t>PLEASE</w:t>
      </w:r>
      <w:r w:rsidRPr="00D75886">
        <w:rPr>
          <w:rFonts w:asciiTheme="majorHAnsi" w:hAnsiTheme="majorHAnsi" w:cstheme="majorHAnsi"/>
          <w:b/>
          <w:spacing w:val="-5"/>
          <w:sz w:val="20"/>
          <w:szCs w:val="20"/>
        </w:rPr>
        <w:t xml:space="preserve"> </w:t>
      </w:r>
      <w:r w:rsidRPr="00D75886">
        <w:rPr>
          <w:rFonts w:asciiTheme="majorHAnsi" w:hAnsiTheme="majorHAnsi" w:cstheme="majorHAnsi"/>
          <w:b/>
          <w:sz w:val="20"/>
          <w:szCs w:val="20"/>
        </w:rPr>
        <w:t>READ</w:t>
      </w:r>
      <w:r w:rsidRPr="00D75886">
        <w:rPr>
          <w:rFonts w:asciiTheme="majorHAnsi" w:hAnsiTheme="majorHAnsi" w:cstheme="majorHAnsi"/>
          <w:b/>
          <w:spacing w:val="-10"/>
          <w:sz w:val="20"/>
          <w:szCs w:val="20"/>
        </w:rPr>
        <w:t xml:space="preserve"> </w:t>
      </w:r>
      <w:r w:rsidRPr="00D75886">
        <w:rPr>
          <w:rFonts w:asciiTheme="majorHAnsi" w:hAnsiTheme="majorHAnsi" w:cstheme="majorHAnsi"/>
          <w:b/>
          <w:sz w:val="20"/>
          <w:szCs w:val="20"/>
        </w:rPr>
        <w:t>THESE</w:t>
      </w:r>
      <w:r w:rsidRPr="00D75886">
        <w:rPr>
          <w:rFonts w:asciiTheme="majorHAnsi" w:hAnsiTheme="majorHAnsi" w:cstheme="majorHAnsi"/>
          <w:b/>
          <w:spacing w:val="-11"/>
          <w:sz w:val="20"/>
          <w:szCs w:val="20"/>
        </w:rPr>
        <w:t xml:space="preserve"> TERMS OF USE</w:t>
      </w:r>
      <w:r w:rsidRPr="00D75886">
        <w:rPr>
          <w:rFonts w:asciiTheme="majorHAnsi" w:hAnsiTheme="majorHAnsi" w:cstheme="majorHAnsi"/>
          <w:b/>
          <w:spacing w:val="-10"/>
          <w:sz w:val="20"/>
          <w:szCs w:val="20"/>
        </w:rPr>
        <w:t xml:space="preserve"> </w:t>
      </w:r>
      <w:r w:rsidRPr="00D75886">
        <w:rPr>
          <w:rFonts w:asciiTheme="majorHAnsi" w:hAnsiTheme="majorHAnsi" w:cstheme="majorHAnsi"/>
          <w:b/>
          <w:spacing w:val="-4"/>
          <w:sz w:val="20"/>
          <w:szCs w:val="20"/>
        </w:rPr>
        <w:t>CAREFULLY.</w:t>
      </w:r>
      <w:r w:rsidRPr="00D75886">
        <w:rPr>
          <w:rFonts w:asciiTheme="majorHAnsi" w:hAnsiTheme="majorHAnsi" w:cstheme="majorHAnsi"/>
          <w:b/>
          <w:spacing w:val="2"/>
          <w:sz w:val="20"/>
          <w:szCs w:val="20"/>
        </w:rPr>
        <w:t xml:space="preserve"> </w:t>
      </w:r>
      <w:r w:rsidRPr="00D75886">
        <w:rPr>
          <w:rFonts w:asciiTheme="majorHAnsi" w:hAnsiTheme="majorHAnsi" w:cstheme="majorHAnsi"/>
          <w:b/>
          <w:spacing w:val="3"/>
          <w:sz w:val="20"/>
          <w:szCs w:val="20"/>
        </w:rPr>
        <w:t xml:space="preserve">THESE TERMS OF USE </w:t>
      </w:r>
      <w:r w:rsidRPr="00D75886">
        <w:rPr>
          <w:rFonts w:asciiTheme="majorHAnsi" w:hAnsiTheme="majorHAnsi" w:cstheme="majorHAnsi"/>
          <w:b/>
          <w:spacing w:val="-4"/>
          <w:sz w:val="20"/>
          <w:szCs w:val="20"/>
        </w:rPr>
        <w:t>REQUIRES</w:t>
      </w:r>
      <w:r w:rsidRPr="00D75886">
        <w:rPr>
          <w:rFonts w:asciiTheme="majorHAnsi" w:hAnsiTheme="majorHAnsi" w:cstheme="majorHAnsi"/>
          <w:b/>
          <w:spacing w:val="-14"/>
          <w:sz w:val="20"/>
          <w:szCs w:val="20"/>
        </w:rPr>
        <w:t xml:space="preserve"> </w:t>
      </w:r>
      <w:r w:rsidRPr="00D75886">
        <w:rPr>
          <w:rFonts w:asciiTheme="majorHAnsi" w:hAnsiTheme="majorHAnsi" w:cstheme="majorHAnsi"/>
          <w:b/>
          <w:spacing w:val="-3"/>
          <w:sz w:val="20"/>
          <w:szCs w:val="20"/>
        </w:rPr>
        <w:t>THE</w:t>
      </w:r>
      <w:r w:rsidRPr="00D75886">
        <w:rPr>
          <w:rFonts w:asciiTheme="majorHAnsi" w:hAnsiTheme="majorHAnsi" w:cstheme="majorHAnsi"/>
          <w:b/>
          <w:spacing w:val="-8"/>
          <w:sz w:val="20"/>
          <w:szCs w:val="20"/>
        </w:rPr>
        <w:t xml:space="preserve"> </w:t>
      </w:r>
      <w:r w:rsidRPr="00D75886">
        <w:rPr>
          <w:rFonts w:asciiTheme="majorHAnsi" w:hAnsiTheme="majorHAnsi" w:cstheme="majorHAnsi"/>
          <w:b/>
          <w:spacing w:val="-3"/>
          <w:sz w:val="20"/>
          <w:szCs w:val="20"/>
        </w:rPr>
        <w:t>USE</w:t>
      </w:r>
      <w:r w:rsidRPr="00D75886">
        <w:rPr>
          <w:rFonts w:asciiTheme="majorHAnsi" w:hAnsiTheme="majorHAnsi" w:cstheme="majorHAnsi"/>
          <w:b/>
          <w:spacing w:val="-9"/>
          <w:sz w:val="20"/>
          <w:szCs w:val="20"/>
        </w:rPr>
        <w:t xml:space="preserve"> </w:t>
      </w:r>
      <w:r w:rsidRPr="00D75886">
        <w:rPr>
          <w:rFonts w:asciiTheme="majorHAnsi" w:hAnsiTheme="majorHAnsi" w:cstheme="majorHAnsi"/>
          <w:b/>
          <w:sz w:val="20"/>
          <w:szCs w:val="20"/>
        </w:rPr>
        <w:t>OF</w:t>
      </w:r>
      <w:r w:rsidRPr="00D75886">
        <w:rPr>
          <w:rFonts w:asciiTheme="majorHAnsi" w:hAnsiTheme="majorHAnsi" w:cstheme="majorHAnsi"/>
          <w:b/>
          <w:spacing w:val="-18"/>
          <w:sz w:val="20"/>
          <w:szCs w:val="20"/>
        </w:rPr>
        <w:t xml:space="preserve"> </w:t>
      </w:r>
      <w:r w:rsidRPr="00D75886">
        <w:rPr>
          <w:rFonts w:asciiTheme="majorHAnsi" w:hAnsiTheme="majorHAnsi" w:cstheme="majorHAnsi"/>
          <w:b/>
          <w:spacing w:val="-5"/>
          <w:sz w:val="20"/>
          <w:szCs w:val="20"/>
        </w:rPr>
        <w:t>ARBITRATION</w:t>
      </w:r>
      <w:r w:rsidRPr="00D75886">
        <w:rPr>
          <w:rFonts w:asciiTheme="majorHAnsi" w:hAnsiTheme="majorHAnsi" w:cstheme="majorHAnsi"/>
          <w:b/>
          <w:spacing w:val="-8"/>
          <w:sz w:val="20"/>
          <w:szCs w:val="20"/>
        </w:rPr>
        <w:t xml:space="preserve"> </w:t>
      </w:r>
      <w:r w:rsidRPr="00D75886">
        <w:rPr>
          <w:rFonts w:asciiTheme="majorHAnsi" w:hAnsiTheme="majorHAnsi" w:cstheme="majorHAnsi"/>
          <w:b/>
          <w:sz w:val="20"/>
          <w:szCs w:val="20"/>
        </w:rPr>
        <w:t>ON</w:t>
      </w:r>
      <w:r w:rsidRPr="00D75886">
        <w:rPr>
          <w:rFonts w:asciiTheme="majorHAnsi" w:hAnsiTheme="majorHAnsi" w:cstheme="majorHAnsi"/>
          <w:b/>
          <w:spacing w:val="-14"/>
          <w:sz w:val="20"/>
          <w:szCs w:val="20"/>
        </w:rPr>
        <w:t xml:space="preserve"> </w:t>
      </w:r>
      <w:r w:rsidRPr="00D75886">
        <w:rPr>
          <w:rFonts w:asciiTheme="majorHAnsi" w:hAnsiTheme="majorHAnsi" w:cstheme="majorHAnsi"/>
          <w:b/>
          <w:sz w:val="20"/>
          <w:szCs w:val="20"/>
        </w:rPr>
        <w:t>AN</w:t>
      </w:r>
      <w:r w:rsidRPr="00D75886">
        <w:rPr>
          <w:rFonts w:asciiTheme="majorHAnsi" w:hAnsiTheme="majorHAnsi" w:cstheme="majorHAnsi"/>
          <w:b/>
          <w:spacing w:val="-9"/>
          <w:sz w:val="20"/>
          <w:szCs w:val="20"/>
        </w:rPr>
        <w:t xml:space="preserve"> </w:t>
      </w:r>
      <w:r w:rsidRPr="00D75886">
        <w:rPr>
          <w:rFonts w:asciiTheme="majorHAnsi" w:hAnsiTheme="majorHAnsi" w:cstheme="majorHAnsi"/>
          <w:b/>
          <w:spacing w:val="-4"/>
          <w:sz w:val="20"/>
          <w:szCs w:val="20"/>
        </w:rPr>
        <w:t>INDIVIDUAL</w:t>
      </w:r>
      <w:r w:rsidRPr="00D75886">
        <w:rPr>
          <w:rFonts w:asciiTheme="majorHAnsi" w:hAnsiTheme="majorHAnsi" w:cstheme="majorHAnsi"/>
          <w:b/>
          <w:spacing w:val="-13"/>
          <w:sz w:val="20"/>
          <w:szCs w:val="20"/>
        </w:rPr>
        <w:t xml:space="preserve"> </w:t>
      </w:r>
      <w:r w:rsidRPr="00D75886">
        <w:rPr>
          <w:rFonts w:asciiTheme="majorHAnsi" w:hAnsiTheme="majorHAnsi" w:cstheme="majorHAnsi"/>
          <w:b/>
          <w:spacing w:val="-5"/>
          <w:sz w:val="20"/>
          <w:szCs w:val="20"/>
        </w:rPr>
        <w:t xml:space="preserve">BASIS </w:t>
      </w:r>
      <w:r w:rsidRPr="00D75886">
        <w:rPr>
          <w:rFonts w:asciiTheme="majorHAnsi" w:hAnsiTheme="majorHAnsi" w:cstheme="majorHAnsi"/>
          <w:b/>
          <w:spacing w:val="-3"/>
          <w:sz w:val="20"/>
          <w:szCs w:val="20"/>
        </w:rPr>
        <w:t>TO</w:t>
      </w:r>
      <w:r w:rsidRPr="00D75886">
        <w:rPr>
          <w:rFonts w:asciiTheme="majorHAnsi" w:hAnsiTheme="majorHAnsi" w:cstheme="majorHAnsi"/>
          <w:b/>
          <w:spacing w:val="-8"/>
          <w:sz w:val="20"/>
          <w:szCs w:val="20"/>
        </w:rPr>
        <w:t xml:space="preserve"> </w:t>
      </w:r>
      <w:r w:rsidRPr="00D75886">
        <w:rPr>
          <w:rFonts w:asciiTheme="majorHAnsi" w:hAnsiTheme="majorHAnsi" w:cstheme="majorHAnsi"/>
          <w:b/>
          <w:spacing w:val="-4"/>
          <w:sz w:val="20"/>
          <w:szCs w:val="20"/>
        </w:rPr>
        <w:t>RESOLVE</w:t>
      </w:r>
      <w:r w:rsidRPr="00D75886">
        <w:rPr>
          <w:rFonts w:asciiTheme="majorHAnsi" w:hAnsiTheme="majorHAnsi" w:cstheme="majorHAnsi"/>
          <w:b/>
          <w:spacing w:val="-7"/>
          <w:sz w:val="20"/>
          <w:szCs w:val="20"/>
        </w:rPr>
        <w:t xml:space="preserve"> </w:t>
      </w:r>
      <w:r w:rsidRPr="00D75886">
        <w:rPr>
          <w:rFonts w:asciiTheme="majorHAnsi" w:hAnsiTheme="majorHAnsi" w:cstheme="majorHAnsi"/>
          <w:b/>
          <w:sz w:val="20"/>
          <w:szCs w:val="20"/>
        </w:rPr>
        <w:t>DISPUTES,</w:t>
      </w:r>
      <w:r w:rsidRPr="00D75886">
        <w:rPr>
          <w:rFonts w:asciiTheme="majorHAnsi" w:hAnsiTheme="majorHAnsi" w:cstheme="majorHAnsi"/>
          <w:b/>
          <w:spacing w:val="-7"/>
          <w:sz w:val="20"/>
          <w:szCs w:val="20"/>
        </w:rPr>
        <w:t xml:space="preserve"> </w:t>
      </w:r>
      <w:r w:rsidRPr="00D75886">
        <w:rPr>
          <w:rFonts w:asciiTheme="majorHAnsi" w:hAnsiTheme="majorHAnsi" w:cstheme="majorHAnsi"/>
          <w:b/>
          <w:spacing w:val="-4"/>
          <w:sz w:val="20"/>
          <w:szCs w:val="20"/>
        </w:rPr>
        <w:t>RATHER</w:t>
      </w:r>
      <w:r w:rsidRPr="00D75886">
        <w:rPr>
          <w:rFonts w:asciiTheme="majorHAnsi" w:hAnsiTheme="majorHAnsi" w:cstheme="majorHAnsi"/>
          <w:b/>
          <w:spacing w:val="-11"/>
          <w:sz w:val="20"/>
          <w:szCs w:val="20"/>
        </w:rPr>
        <w:t xml:space="preserve"> </w:t>
      </w:r>
      <w:r w:rsidRPr="00D75886">
        <w:rPr>
          <w:rFonts w:asciiTheme="majorHAnsi" w:hAnsiTheme="majorHAnsi" w:cstheme="majorHAnsi"/>
          <w:b/>
          <w:sz w:val="20"/>
          <w:szCs w:val="20"/>
        </w:rPr>
        <w:t>THAN</w:t>
      </w:r>
      <w:r w:rsidRPr="00D75886">
        <w:rPr>
          <w:rFonts w:asciiTheme="majorHAnsi" w:hAnsiTheme="majorHAnsi" w:cstheme="majorHAnsi"/>
          <w:b/>
          <w:spacing w:val="-12"/>
          <w:sz w:val="20"/>
          <w:szCs w:val="20"/>
        </w:rPr>
        <w:t xml:space="preserve"> </w:t>
      </w:r>
      <w:r w:rsidRPr="00D75886">
        <w:rPr>
          <w:rFonts w:asciiTheme="majorHAnsi" w:hAnsiTheme="majorHAnsi" w:cstheme="majorHAnsi"/>
          <w:b/>
          <w:spacing w:val="-3"/>
          <w:sz w:val="20"/>
          <w:szCs w:val="20"/>
        </w:rPr>
        <w:t>JURY</w:t>
      </w:r>
      <w:r w:rsidRPr="00D75886">
        <w:rPr>
          <w:rFonts w:asciiTheme="majorHAnsi" w:hAnsiTheme="majorHAnsi" w:cstheme="majorHAnsi"/>
          <w:b/>
          <w:spacing w:val="-18"/>
          <w:sz w:val="20"/>
          <w:szCs w:val="20"/>
        </w:rPr>
        <w:t xml:space="preserve"> </w:t>
      </w:r>
      <w:r w:rsidRPr="00D75886">
        <w:rPr>
          <w:rFonts w:asciiTheme="majorHAnsi" w:hAnsiTheme="majorHAnsi" w:cstheme="majorHAnsi"/>
          <w:b/>
          <w:sz w:val="20"/>
          <w:szCs w:val="20"/>
        </w:rPr>
        <w:t>TRIALS</w:t>
      </w:r>
      <w:r w:rsidRPr="00D75886">
        <w:rPr>
          <w:rFonts w:asciiTheme="majorHAnsi" w:hAnsiTheme="majorHAnsi" w:cstheme="majorHAnsi"/>
          <w:b/>
          <w:spacing w:val="-7"/>
          <w:sz w:val="20"/>
          <w:szCs w:val="20"/>
        </w:rPr>
        <w:t xml:space="preserve"> </w:t>
      </w:r>
      <w:r w:rsidRPr="00D75886">
        <w:rPr>
          <w:rFonts w:asciiTheme="majorHAnsi" w:hAnsiTheme="majorHAnsi" w:cstheme="majorHAnsi"/>
          <w:b/>
          <w:sz w:val="20"/>
          <w:szCs w:val="20"/>
        </w:rPr>
        <w:t>OR</w:t>
      </w:r>
      <w:r w:rsidRPr="00D75886">
        <w:rPr>
          <w:rFonts w:asciiTheme="majorHAnsi" w:hAnsiTheme="majorHAnsi" w:cstheme="majorHAnsi"/>
          <w:b/>
          <w:spacing w:val="-8"/>
          <w:sz w:val="20"/>
          <w:szCs w:val="20"/>
        </w:rPr>
        <w:t xml:space="preserve"> </w:t>
      </w:r>
      <w:r w:rsidRPr="00D75886">
        <w:rPr>
          <w:rFonts w:asciiTheme="majorHAnsi" w:hAnsiTheme="majorHAnsi" w:cstheme="majorHAnsi"/>
          <w:b/>
          <w:sz w:val="20"/>
          <w:szCs w:val="20"/>
        </w:rPr>
        <w:t xml:space="preserve">CLASS </w:t>
      </w:r>
    </w:p>
    <w:p w14:paraId="768C4231" w14:textId="30C2C458" w:rsidR="003F7D52" w:rsidRDefault="003F7D52" w:rsidP="003F7D52">
      <w:pPr>
        <w:pStyle w:val="Heading1"/>
        <w:numPr>
          <w:ilvl w:val="0"/>
          <w:numId w:val="0"/>
        </w:numPr>
        <w:spacing w:before="0"/>
        <w:jc w:val="both"/>
        <w:rPr>
          <w:rFonts w:asciiTheme="majorHAnsi" w:hAnsiTheme="majorHAnsi" w:cstheme="majorHAnsi"/>
          <w:b/>
          <w:sz w:val="20"/>
          <w:szCs w:val="20"/>
        </w:rPr>
      </w:pPr>
      <w:r w:rsidRPr="00D75886">
        <w:rPr>
          <w:rFonts w:asciiTheme="majorHAnsi" w:hAnsiTheme="majorHAnsi" w:cstheme="majorHAnsi"/>
          <w:b/>
          <w:sz w:val="20"/>
          <w:szCs w:val="20"/>
        </w:rPr>
        <w:t xml:space="preserve">ACTIONS, AND ALSO LIMITS THE REMEDIES AVAILABLE TO </w:t>
      </w:r>
      <w:r w:rsidRPr="00D75886">
        <w:rPr>
          <w:rFonts w:asciiTheme="majorHAnsi" w:hAnsiTheme="majorHAnsi" w:cstheme="majorHAnsi"/>
          <w:b/>
          <w:spacing w:val="-3"/>
          <w:sz w:val="20"/>
          <w:szCs w:val="20"/>
        </w:rPr>
        <w:t xml:space="preserve">YOU </w:t>
      </w:r>
      <w:r w:rsidRPr="00D75886">
        <w:rPr>
          <w:rFonts w:asciiTheme="majorHAnsi" w:hAnsiTheme="majorHAnsi" w:cstheme="majorHAnsi"/>
          <w:b/>
          <w:sz w:val="20"/>
          <w:szCs w:val="20"/>
        </w:rPr>
        <w:t>IN THE EVENT OF A</w:t>
      </w:r>
      <w:r w:rsidRPr="00D75886">
        <w:rPr>
          <w:rFonts w:asciiTheme="majorHAnsi" w:hAnsiTheme="majorHAnsi" w:cstheme="majorHAnsi"/>
          <w:b/>
          <w:spacing w:val="-5"/>
          <w:sz w:val="20"/>
          <w:szCs w:val="20"/>
        </w:rPr>
        <w:t xml:space="preserve"> </w:t>
      </w:r>
      <w:r w:rsidRPr="00D75886">
        <w:rPr>
          <w:rFonts w:asciiTheme="majorHAnsi" w:hAnsiTheme="majorHAnsi" w:cstheme="majorHAnsi"/>
          <w:b/>
          <w:sz w:val="20"/>
          <w:szCs w:val="20"/>
        </w:rPr>
        <w:t>DISPUTE.</w:t>
      </w:r>
    </w:p>
    <w:p w14:paraId="354AF409" w14:textId="02576563"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b/>
          <w:sz w:val="20"/>
          <w:szCs w:val="20"/>
          <w:u w:val="single"/>
        </w:rPr>
        <w:t>Acceptance of the Terms of Use</w:t>
      </w:r>
    </w:p>
    <w:p w14:paraId="408AA6BB" w14:textId="11C4D55C"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 xml:space="preserve">These terms of use are entered into by and between you and </w:t>
      </w:r>
      <w:r w:rsidR="00AB6A5C" w:rsidRPr="00EB3783">
        <w:rPr>
          <w:rFonts w:asciiTheme="minorHAnsi" w:hAnsiTheme="minorHAnsi" w:cstheme="minorHAnsi"/>
          <w:sz w:val="20"/>
          <w:szCs w:val="20"/>
        </w:rPr>
        <w:t>Zinrai LLC</w:t>
      </w:r>
      <w:r w:rsidRPr="00EB3783">
        <w:rPr>
          <w:rFonts w:asciiTheme="minorHAnsi" w:hAnsiTheme="minorHAnsi" w:cstheme="minorHAnsi"/>
          <w:sz w:val="20"/>
          <w:szCs w:val="20"/>
        </w:rPr>
        <w:t xml:space="preserve"> ("</w:t>
      </w:r>
      <w:r w:rsidR="00AB6A5C" w:rsidRPr="00EB3783">
        <w:rPr>
          <w:rFonts w:asciiTheme="minorHAnsi" w:hAnsiTheme="minorHAnsi" w:cstheme="minorHAnsi"/>
          <w:b/>
          <w:bCs/>
          <w:sz w:val="20"/>
          <w:szCs w:val="20"/>
        </w:rPr>
        <w:t>Zinrai</w:t>
      </w:r>
      <w:r w:rsidR="00AB6A5C" w:rsidRPr="00EB3783">
        <w:rPr>
          <w:rFonts w:asciiTheme="minorHAnsi" w:hAnsiTheme="minorHAnsi" w:cstheme="minorHAnsi"/>
          <w:sz w:val="20"/>
          <w:szCs w:val="20"/>
        </w:rPr>
        <w:t>”, “</w:t>
      </w:r>
      <w:r w:rsidRPr="00EB3783">
        <w:rPr>
          <w:rFonts w:asciiTheme="minorHAnsi" w:hAnsiTheme="minorHAnsi" w:cstheme="minorHAnsi"/>
          <w:b/>
          <w:sz w:val="20"/>
          <w:szCs w:val="20"/>
        </w:rPr>
        <w:t>Company</w:t>
      </w:r>
      <w:r w:rsidRPr="00EB3783">
        <w:rPr>
          <w:rFonts w:asciiTheme="minorHAnsi" w:hAnsiTheme="minorHAnsi" w:cstheme="minorHAnsi"/>
          <w:sz w:val="20"/>
          <w:szCs w:val="20"/>
        </w:rPr>
        <w:t>," "</w:t>
      </w:r>
      <w:r w:rsidRPr="00EB3783">
        <w:rPr>
          <w:rFonts w:asciiTheme="minorHAnsi" w:hAnsiTheme="minorHAnsi" w:cstheme="minorHAnsi"/>
          <w:b/>
          <w:sz w:val="20"/>
          <w:szCs w:val="20"/>
        </w:rPr>
        <w:t>we</w:t>
      </w:r>
      <w:r w:rsidRPr="00EB3783">
        <w:rPr>
          <w:rFonts w:asciiTheme="minorHAnsi" w:hAnsiTheme="minorHAnsi" w:cstheme="minorHAnsi"/>
          <w:sz w:val="20"/>
          <w:szCs w:val="20"/>
        </w:rPr>
        <w:t>," or "</w:t>
      </w:r>
      <w:r w:rsidRPr="00EB3783">
        <w:rPr>
          <w:rFonts w:asciiTheme="minorHAnsi" w:hAnsiTheme="minorHAnsi" w:cstheme="minorHAnsi"/>
          <w:b/>
          <w:sz w:val="20"/>
          <w:szCs w:val="20"/>
        </w:rPr>
        <w:t>us</w:t>
      </w:r>
      <w:r w:rsidRPr="00EB3783">
        <w:rPr>
          <w:rFonts w:asciiTheme="minorHAnsi" w:hAnsiTheme="minorHAnsi" w:cstheme="minorHAnsi"/>
          <w:sz w:val="20"/>
          <w:szCs w:val="20"/>
        </w:rPr>
        <w:t>"). The following terms and conditions, together with any documents they expressly incorporate by reference (</w:t>
      </w:r>
      <w:proofErr w:type="gramStart"/>
      <w:r w:rsidRPr="00EB3783">
        <w:rPr>
          <w:rFonts w:asciiTheme="minorHAnsi" w:hAnsiTheme="minorHAnsi" w:cstheme="minorHAnsi"/>
          <w:sz w:val="20"/>
          <w:szCs w:val="20"/>
        </w:rPr>
        <w:t>collectively,  "</w:t>
      </w:r>
      <w:proofErr w:type="gramEnd"/>
      <w:r w:rsidRPr="00EB3783">
        <w:rPr>
          <w:rFonts w:asciiTheme="minorHAnsi" w:hAnsiTheme="minorHAnsi" w:cstheme="minorHAnsi"/>
          <w:b/>
          <w:sz w:val="20"/>
          <w:szCs w:val="20"/>
        </w:rPr>
        <w:t>Terms of Use</w:t>
      </w:r>
      <w:r w:rsidRPr="00EB3783">
        <w:rPr>
          <w:rFonts w:asciiTheme="minorHAnsi" w:hAnsiTheme="minorHAnsi" w:cstheme="minorHAnsi"/>
          <w:sz w:val="20"/>
          <w:szCs w:val="20"/>
        </w:rPr>
        <w:t xml:space="preserve">"), govern your access to and use of </w:t>
      </w:r>
      <w:r w:rsidR="00AB6A5C" w:rsidRPr="00EB3783">
        <w:rPr>
          <w:rFonts w:asciiTheme="minorHAnsi" w:hAnsiTheme="minorHAnsi" w:cstheme="minorHAnsi"/>
          <w:sz w:val="20"/>
          <w:szCs w:val="20"/>
        </w:rPr>
        <w:t>zinrai.com</w:t>
      </w:r>
      <w:r w:rsidRPr="00EB3783">
        <w:rPr>
          <w:rFonts w:asciiTheme="minorHAnsi" w:hAnsiTheme="minorHAnsi" w:cstheme="minorHAnsi"/>
          <w:sz w:val="20"/>
          <w:szCs w:val="20"/>
        </w:rPr>
        <w:t xml:space="preserve">, including any content, functionality, and services offered on or through </w:t>
      </w:r>
      <w:r w:rsidR="00AB6A5C" w:rsidRPr="00EB3783">
        <w:rPr>
          <w:rFonts w:asciiTheme="minorHAnsi" w:hAnsiTheme="minorHAnsi" w:cstheme="minorHAnsi"/>
          <w:sz w:val="20"/>
          <w:szCs w:val="20"/>
        </w:rPr>
        <w:t>zinrai</w:t>
      </w:r>
      <w:r w:rsidR="00037C22" w:rsidRPr="00EB3783">
        <w:rPr>
          <w:rFonts w:asciiTheme="minorHAnsi" w:hAnsiTheme="minorHAnsi" w:cstheme="minorHAnsi"/>
          <w:sz w:val="20"/>
          <w:szCs w:val="20"/>
        </w:rPr>
        <w:t>.com</w:t>
      </w:r>
      <w:r w:rsidRPr="00EB3783">
        <w:rPr>
          <w:rFonts w:asciiTheme="minorHAnsi" w:hAnsiTheme="minorHAnsi" w:cstheme="minorHAnsi"/>
          <w:sz w:val="20"/>
          <w:szCs w:val="20"/>
        </w:rPr>
        <w:t xml:space="preserve"> (the "</w:t>
      </w:r>
      <w:r w:rsidRPr="00EB3783">
        <w:rPr>
          <w:rFonts w:asciiTheme="minorHAnsi" w:hAnsiTheme="minorHAnsi" w:cstheme="minorHAnsi"/>
          <w:b/>
          <w:sz w:val="20"/>
          <w:szCs w:val="20"/>
        </w:rPr>
        <w:t>Website</w:t>
      </w:r>
      <w:r w:rsidRPr="00EB3783">
        <w:rPr>
          <w:rFonts w:asciiTheme="minorHAnsi" w:hAnsiTheme="minorHAnsi" w:cstheme="minorHAnsi"/>
          <w:sz w:val="20"/>
          <w:szCs w:val="20"/>
        </w:rPr>
        <w:t>"), whether as a guest or a registered user.</w:t>
      </w:r>
    </w:p>
    <w:p w14:paraId="10ED0D46" w14:textId="77777777" w:rsidR="0038471E"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 xml:space="preserve">Please read the Terms of Use carefully before you start to use the Website. </w:t>
      </w:r>
      <w:r w:rsidRPr="00EB3783">
        <w:rPr>
          <w:rFonts w:asciiTheme="minorHAnsi" w:hAnsiTheme="minorHAnsi" w:cstheme="minorHAnsi"/>
          <w:b/>
          <w:sz w:val="20"/>
          <w:szCs w:val="20"/>
        </w:rPr>
        <w:t xml:space="preserve">By using the Website or by clicking to accept or agree to the Terms of Use when this option is made available to you, you accept and agree to be bound and abide by these Terms of Use and our Privacy Policy, found at </w:t>
      </w:r>
      <w:r w:rsidR="0038471E" w:rsidRPr="00EB3783">
        <w:rPr>
          <w:rFonts w:asciiTheme="minorHAnsi" w:hAnsiTheme="minorHAnsi" w:cstheme="minorHAnsi"/>
          <w:b/>
          <w:sz w:val="20"/>
          <w:szCs w:val="20"/>
        </w:rPr>
        <w:t>zinrai.com</w:t>
      </w:r>
      <w:r w:rsidRPr="00EB3783">
        <w:rPr>
          <w:rFonts w:asciiTheme="minorHAnsi" w:hAnsiTheme="minorHAnsi" w:cstheme="minorHAnsi"/>
          <w:b/>
          <w:sz w:val="20"/>
          <w:szCs w:val="20"/>
        </w:rPr>
        <w:t>, incorporated herein by reference.</w:t>
      </w:r>
      <w:r w:rsidRPr="00EB3783">
        <w:rPr>
          <w:rFonts w:asciiTheme="minorHAnsi" w:hAnsiTheme="minorHAnsi" w:cstheme="minorHAnsi"/>
          <w:sz w:val="20"/>
          <w:szCs w:val="20"/>
        </w:rPr>
        <w:t xml:space="preserve"> </w:t>
      </w:r>
    </w:p>
    <w:p w14:paraId="222B3B7D" w14:textId="3ABA1CBB"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 xml:space="preserve">If you do not want to agree to these Terms of Use or the Privacy Policy, you must not access or use the Website. </w:t>
      </w:r>
    </w:p>
    <w:p w14:paraId="4B6FF0A6" w14:textId="780B83FC" w:rsidR="00D27BC7" w:rsidRPr="00EB3783" w:rsidRDefault="00D27BC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 xml:space="preserve">This Website is available to users who have reached the legal age of digital consent in their country of residence. If you are under this age, please do not use the </w:t>
      </w:r>
      <w:r w:rsidR="00DA6381" w:rsidRPr="00EB3783">
        <w:rPr>
          <w:rFonts w:asciiTheme="minorHAnsi" w:hAnsiTheme="minorHAnsi" w:cstheme="minorHAnsi"/>
          <w:sz w:val="20"/>
          <w:szCs w:val="20"/>
        </w:rPr>
        <w:t>W</w:t>
      </w:r>
      <w:r w:rsidRPr="00EB3783">
        <w:rPr>
          <w:rFonts w:asciiTheme="minorHAnsi" w:hAnsiTheme="minorHAnsi" w:cstheme="minorHAnsi"/>
          <w:sz w:val="20"/>
          <w:szCs w:val="20"/>
        </w:rPr>
        <w:t>ebsite.</w:t>
      </w:r>
    </w:p>
    <w:p w14:paraId="63965D53"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b/>
          <w:sz w:val="20"/>
          <w:szCs w:val="20"/>
          <w:u w:val="single"/>
        </w:rPr>
        <w:t>Changes to the Terms of Use</w:t>
      </w:r>
    </w:p>
    <w:p w14:paraId="1A872594" w14:textId="472D9E3C"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We may revise and update these Terms of Use from time to time in our sole discretion. All changes are effective immediately when we post them</w:t>
      </w:r>
      <w:del w:id="1" w:author="Ken Doherty" w:date="2025-06-08T12:06:00Z" w16du:dateUtc="2025-06-08T17:06:00Z">
        <w:r w:rsidRPr="00EB3783" w:rsidDel="00D60254">
          <w:rPr>
            <w:rFonts w:asciiTheme="minorHAnsi" w:hAnsiTheme="minorHAnsi" w:cstheme="minorHAnsi"/>
            <w:sz w:val="20"/>
            <w:szCs w:val="20"/>
          </w:rPr>
          <w:delText>[,</w:delText>
        </w:r>
      </w:del>
      <w:r w:rsidRPr="00EB3783">
        <w:rPr>
          <w:rFonts w:asciiTheme="minorHAnsi" w:hAnsiTheme="minorHAnsi" w:cstheme="minorHAnsi"/>
          <w:sz w:val="20"/>
          <w:szCs w:val="20"/>
        </w:rPr>
        <w:t xml:space="preserve"> and apply to all access to and use of the Website thereafter. However, any changes to the dispute resolution provisions set out in </w:t>
      </w:r>
      <w:r w:rsidR="009C7DF4" w:rsidRPr="00EB3783">
        <w:rPr>
          <w:rFonts w:asciiTheme="minorHAnsi" w:hAnsiTheme="minorHAnsi" w:cstheme="minorHAnsi"/>
          <w:sz w:val="20"/>
          <w:szCs w:val="20"/>
        </w:rPr>
        <w:t>the section below titled “</w:t>
      </w:r>
      <w:r w:rsidR="007E521C" w:rsidRPr="00EB3783">
        <w:rPr>
          <w:rFonts w:asciiTheme="minorHAnsi" w:hAnsiTheme="minorHAnsi" w:cstheme="minorHAnsi"/>
          <w:sz w:val="20"/>
          <w:szCs w:val="20"/>
        </w:rPr>
        <w:t>G</w:t>
      </w:r>
      <w:r w:rsidR="009C7DF4" w:rsidRPr="00EB3783">
        <w:rPr>
          <w:rFonts w:asciiTheme="minorHAnsi" w:hAnsiTheme="minorHAnsi" w:cstheme="minorHAnsi"/>
          <w:sz w:val="20"/>
          <w:szCs w:val="20"/>
        </w:rPr>
        <w:t>o</w:t>
      </w:r>
      <w:r w:rsidR="007E521C" w:rsidRPr="00EB3783">
        <w:rPr>
          <w:rFonts w:asciiTheme="minorHAnsi" w:hAnsiTheme="minorHAnsi" w:cstheme="minorHAnsi"/>
          <w:sz w:val="20"/>
          <w:szCs w:val="20"/>
        </w:rPr>
        <w:t>verning law and Jurisdi</w:t>
      </w:r>
      <w:r w:rsidR="009C7DF4" w:rsidRPr="00EB3783">
        <w:rPr>
          <w:rFonts w:asciiTheme="minorHAnsi" w:hAnsiTheme="minorHAnsi" w:cstheme="minorHAnsi"/>
          <w:sz w:val="20"/>
          <w:szCs w:val="20"/>
        </w:rPr>
        <w:t>c</w:t>
      </w:r>
      <w:r w:rsidR="007E521C" w:rsidRPr="00EB3783">
        <w:rPr>
          <w:rFonts w:asciiTheme="minorHAnsi" w:hAnsiTheme="minorHAnsi" w:cstheme="minorHAnsi"/>
          <w:sz w:val="20"/>
          <w:szCs w:val="20"/>
        </w:rPr>
        <w:t>tion</w:t>
      </w:r>
      <w:r w:rsidR="009C7DF4" w:rsidRPr="00EB3783">
        <w:rPr>
          <w:rFonts w:asciiTheme="minorHAnsi" w:hAnsiTheme="minorHAnsi" w:cstheme="minorHAnsi"/>
          <w:sz w:val="20"/>
          <w:szCs w:val="20"/>
        </w:rPr>
        <w:t>”</w:t>
      </w:r>
      <w:r w:rsidR="007E521C" w:rsidRPr="00EB3783">
        <w:rPr>
          <w:rFonts w:asciiTheme="minorHAnsi" w:hAnsiTheme="minorHAnsi" w:cstheme="minorHAnsi"/>
          <w:sz w:val="20"/>
          <w:szCs w:val="20"/>
        </w:rPr>
        <w:t xml:space="preserve"> and </w:t>
      </w:r>
      <w:r w:rsidR="009C7DF4" w:rsidRPr="00EB3783">
        <w:rPr>
          <w:rFonts w:asciiTheme="minorHAnsi" w:hAnsiTheme="minorHAnsi" w:cstheme="minorHAnsi"/>
          <w:sz w:val="20"/>
          <w:szCs w:val="20"/>
        </w:rPr>
        <w:t>“</w:t>
      </w:r>
      <w:r w:rsidR="007E521C" w:rsidRPr="00EB3783">
        <w:rPr>
          <w:rFonts w:asciiTheme="minorHAnsi" w:hAnsiTheme="minorHAnsi" w:cstheme="minorHAnsi"/>
          <w:sz w:val="20"/>
          <w:szCs w:val="20"/>
        </w:rPr>
        <w:t>Arb</w:t>
      </w:r>
      <w:r w:rsidR="009C7DF4" w:rsidRPr="00EB3783">
        <w:rPr>
          <w:rFonts w:asciiTheme="minorHAnsi" w:hAnsiTheme="minorHAnsi" w:cstheme="minorHAnsi"/>
          <w:sz w:val="20"/>
          <w:szCs w:val="20"/>
        </w:rPr>
        <w:t>i</w:t>
      </w:r>
      <w:r w:rsidR="007E521C" w:rsidRPr="00EB3783">
        <w:rPr>
          <w:rFonts w:asciiTheme="minorHAnsi" w:hAnsiTheme="minorHAnsi" w:cstheme="minorHAnsi"/>
          <w:sz w:val="20"/>
          <w:szCs w:val="20"/>
        </w:rPr>
        <w:t>t</w:t>
      </w:r>
      <w:r w:rsidR="009C7DF4" w:rsidRPr="00EB3783">
        <w:rPr>
          <w:rFonts w:asciiTheme="minorHAnsi" w:hAnsiTheme="minorHAnsi" w:cstheme="minorHAnsi"/>
          <w:sz w:val="20"/>
          <w:szCs w:val="20"/>
        </w:rPr>
        <w:t>r</w:t>
      </w:r>
      <w:r w:rsidR="007E521C" w:rsidRPr="00EB3783">
        <w:rPr>
          <w:rFonts w:asciiTheme="minorHAnsi" w:hAnsiTheme="minorHAnsi" w:cstheme="minorHAnsi"/>
          <w:sz w:val="20"/>
          <w:szCs w:val="20"/>
        </w:rPr>
        <w:t>ation</w:t>
      </w:r>
      <w:r w:rsidR="009C7DF4" w:rsidRPr="00EB3783">
        <w:rPr>
          <w:rFonts w:asciiTheme="minorHAnsi" w:hAnsiTheme="minorHAnsi" w:cstheme="minorHAnsi"/>
          <w:sz w:val="20"/>
          <w:szCs w:val="20"/>
        </w:rPr>
        <w:t>” will</w:t>
      </w:r>
      <w:r w:rsidRPr="00EB3783">
        <w:rPr>
          <w:rFonts w:asciiTheme="minorHAnsi" w:hAnsiTheme="minorHAnsi" w:cstheme="minorHAnsi"/>
          <w:sz w:val="20"/>
          <w:szCs w:val="20"/>
        </w:rPr>
        <w:t xml:space="preserve"> not apply to any disputes for which the parties have actual notice on or before the date the change is posted on the Website. </w:t>
      </w:r>
    </w:p>
    <w:p w14:paraId="4DB94BDF" w14:textId="0F09F4E2"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 xml:space="preserve">Your continued use of the Website following the posting of revised Terms of Use means that you accept and agree to the changes. You are expected to check this page each time you access this </w:t>
      </w:r>
      <w:r w:rsidR="007C1CFA" w:rsidRPr="00EB3783">
        <w:rPr>
          <w:rFonts w:asciiTheme="minorHAnsi" w:hAnsiTheme="minorHAnsi" w:cstheme="minorHAnsi"/>
          <w:sz w:val="20"/>
          <w:szCs w:val="20"/>
        </w:rPr>
        <w:t>Website,</w:t>
      </w:r>
      <w:r w:rsidRPr="00EB3783">
        <w:rPr>
          <w:rFonts w:asciiTheme="minorHAnsi" w:hAnsiTheme="minorHAnsi" w:cstheme="minorHAnsi"/>
          <w:sz w:val="20"/>
          <w:szCs w:val="20"/>
        </w:rPr>
        <w:t xml:space="preserve"> so you are aware of any changes, as they are binding on you. </w:t>
      </w:r>
    </w:p>
    <w:p w14:paraId="58A09130"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b/>
          <w:sz w:val="20"/>
          <w:szCs w:val="20"/>
          <w:u w:val="single"/>
        </w:rPr>
        <w:t>Accessing the Website and Account Security</w:t>
      </w:r>
    </w:p>
    <w:p w14:paraId="22EEBCD9"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 xml:space="preserve">We reserve the right to withdraw or amend this Website, and any service or material we provide on the Website, in our sole discretion without notice. We will not be liable if for any reason all or any part of the Website is unavailable at any time or for any period. From time to time, we may restrict user access, including registered user access, to some parts of the Website or the entire </w:t>
      </w:r>
      <w:proofErr w:type="gramStart"/>
      <w:r w:rsidRPr="00EB3783">
        <w:rPr>
          <w:rFonts w:asciiTheme="minorHAnsi" w:hAnsiTheme="minorHAnsi" w:cstheme="minorHAnsi"/>
          <w:sz w:val="20"/>
          <w:szCs w:val="20"/>
        </w:rPr>
        <w:t>Website</w:t>
      </w:r>
      <w:proofErr w:type="gramEnd"/>
      <w:r w:rsidRPr="00EB3783">
        <w:rPr>
          <w:rFonts w:asciiTheme="minorHAnsi" w:hAnsiTheme="minorHAnsi" w:cstheme="minorHAnsi"/>
          <w:sz w:val="20"/>
          <w:szCs w:val="20"/>
        </w:rPr>
        <w:t>.</w:t>
      </w:r>
    </w:p>
    <w:p w14:paraId="3BCFA594"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You are responsible for both:</w:t>
      </w:r>
    </w:p>
    <w:p w14:paraId="280FE2F4"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Making all arrangements necessary for you to have access to the Website.</w:t>
      </w:r>
    </w:p>
    <w:p w14:paraId="0482695C"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 xml:space="preserve">Ensuring that all </w:t>
      </w:r>
      <w:proofErr w:type="gramStart"/>
      <w:r w:rsidRPr="00EB3783">
        <w:rPr>
          <w:rFonts w:asciiTheme="minorHAnsi" w:hAnsiTheme="minorHAnsi" w:cstheme="minorHAnsi"/>
          <w:sz w:val="20"/>
          <w:szCs w:val="20"/>
        </w:rPr>
        <w:t>persons</w:t>
      </w:r>
      <w:proofErr w:type="gramEnd"/>
      <w:r w:rsidRPr="00EB3783">
        <w:rPr>
          <w:rFonts w:asciiTheme="minorHAnsi" w:hAnsiTheme="minorHAnsi" w:cstheme="minorHAnsi"/>
          <w:sz w:val="20"/>
          <w:szCs w:val="20"/>
        </w:rPr>
        <w:t xml:space="preserve"> who access the Website through your internet connection are aware of these Terms of Use and comply with them.</w:t>
      </w:r>
    </w:p>
    <w:p w14:paraId="1A10A32D"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 xml:space="preserve">To access the Website or some of the resources it offers, you may be asked to provide certain registration details or other information. It is a condition of your use of the Website that all the information you provide on the Website is correct, current, and complete. You agree that all information you provide to register with this Website or otherwise, including, but not limited to, through the use of any interactive features on the Website, is governed by our </w:t>
      </w:r>
      <w:r w:rsidRPr="00EB3783">
        <w:rPr>
          <w:rFonts w:asciiTheme="minorHAnsi" w:hAnsiTheme="minorHAnsi" w:cstheme="minorHAnsi"/>
          <w:i/>
          <w:sz w:val="20"/>
          <w:szCs w:val="20"/>
        </w:rPr>
        <w:t>Privacy Policy</w:t>
      </w:r>
      <w:r w:rsidRPr="00EB3783">
        <w:rPr>
          <w:rFonts w:asciiTheme="minorHAnsi" w:hAnsiTheme="minorHAnsi" w:cstheme="minorHAnsi"/>
          <w:sz w:val="20"/>
          <w:szCs w:val="20"/>
        </w:rPr>
        <w:t xml:space="preserve"> </w:t>
      </w:r>
      <w:r w:rsidRPr="00EB3783">
        <w:rPr>
          <w:rFonts w:asciiTheme="minorHAnsi" w:hAnsiTheme="minorHAnsi" w:cstheme="minorHAnsi"/>
          <w:sz w:val="20"/>
          <w:szCs w:val="20"/>
          <w:highlight w:val="yellow"/>
        </w:rPr>
        <w:t>[LINK TO PRIVACY POLICY]</w:t>
      </w:r>
      <w:r w:rsidRPr="00EB3783">
        <w:rPr>
          <w:rFonts w:asciiTheme="minorHAnsi" w:hAnsiTheme="minorHAnsi" w:cstheme="minorHAnsi"/>
          <w:sz w:val="20"/>
          <w:szCs w:val="20"/>
        </w:rPr>
        <w:t>, and you consent to all actions we take with respect to your information consistent with our Privacy Policy.</w:t>
      </w:r>
    </w:p>
    <w:p w14:paraId="0B50A408" w14:textId="3CCD918E"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 xml:space="preserve">If you choose, or are provided with, a username, password, or any other piece of information as part of our security procedures, you must treat such information as confidential, and you must not disclose it to any other person or </w:t>
      </w:r>
      <w:r w:rsidRPr="00EB3783">
        <w:rPr>
          <w:rFonts w:asciiTheme="minorHAnsi" w:hAnsiTheme="minorHAnsi" w:cstheme="minorHAnsi"/>
          <w:sz w:val="20"/>
          <w:szCs w:val="20"/>
        </w:rPr>
        <w:lastRenderedPageBreak/>
        <w:t xml:space="preserve">entity. You also acknowledge that your account is personal to you and agree not to provide any other person with access to this Website or portions of it using your username, password, or other security information. You agree to notify us immediately of any unauthorized access to or use of your username or password or any other breach of security. You also agree to ensure that you </w:t>
      </w:r>
      <w:proofErr w:type="gramStart"/>
      <w:r w:rsidRPr="00EB3783">
        <w:rPr>
          <w:rFonts w:asciiTheme="minorHAnsi" w:hAnsiTheme="minorHAnsi" w:cstheme="minorHAnsi"/>
          <w:sz w:val="20"/>
          <w:szCs w:val="20"/>
        </w:rPr>
        <w:t>exit</w:t>
      </w:r>
      <w:r w:rsidR="00DA6381" w:rsidRPr="00EB3783">
        <w:rPr>
          <w:rFonts w:asciiTheme="minorHAnsi" w:hAnsiTheme="minorHAnsi" w:cstheme="minorHAnsi"/>
          <w:sz w:val="20"/>
          <w:szCs w:val="20"/>
        </w:rPr>
        <w:t xml:space="preserve"> </w:t>
      </w:r>
      <w:r w:rsidRPr="00EB3783">
        <w:rPr>
          <w:rFonts w:asciiTheme="minorHAnsi" w:hAnsiTheme="minorHAnsi" w:cstheme="minorHAnsi"/>
          <w:sz w:val="20"/>
          <w:szCs w:val="20"/>
        </w:rPr>
        <w:t>from</w:t>
      </w:r>
      <w:proofErr w:type="gramEnd"/>
      <w:r w:rsidRPr="00EB3783">
        <w:rPr>
          <w:rFonts w:asciiTheme="minorHAnsi" w:hAnsiTheme="minorHAnsi" w:cstheme="minorHAnsi"/>
          <w:sz w:val="20"/>
          <w:szCs w:val="20"/>
        </w:rPr>
        <w:t xml:space="preserve"> your account at the end of each session. You should use </w:t>
      </w:r>
      <w:proofErr w:type="gramStart"/>
      <w:r w:rsidRPr="00EB3783">
        <w:rPr>
          <w:rFonts w:asciiTheme="minorHAnsi" w:hAnsiTheme="minorHAnsi" w:cstheme="minorHAnsi"/>
          <w:sz w:val="20"/>
          <w:szCs w:val="20"/>
        </w:rPr>
        <w:t>particular caution</w:t>
      </w:r>
      <w:proofErr w:type="gramEnd"/>
      <w:r w:rsidRPr="00EB3783">
        <w:rPr>
          <w:rFonts w:asciiTheme="minorHAnsi" w:hAnsiTheme="minorHAnsi" w:cstheme="minorHAnsi"/>
          <w:sz w:val="20"/>
          <w:szCs w:val="20"/>
        </w:rPr>
        <w:t xml:space="preserve"> when accessing your account from a public or shared computer so that others are not able to view or record your password or other personal information.</w:t>
      </w:r>
    </w:p>
    <w:p w14:paraId="2FB1809A" w14:textId="559BDD8F"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We have the right to disable any username, password, or other identifier, whether chosen by you or provided by us, at any time in our sole discretion for any or no reason, including if, in our opinion, you have violated any provision of these Terms of Use.</w:t>
      </w:r>
    </w:p>
    <w:p w14:paraId="479F688A"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b/>
          <w:sz w:val="20"/>
          <w:szCs w:val="20"/>
          <w:u w:val="single"/>
        </w:rPr>
        <w:t>Intellectual Property Rights</w:t>
      </w:r>
    </w:p>
    <w:p w14:paraId="497A52BE"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The Website and its entire contents, features, and functionality (including but not limited to all information, software, text, displays, images, video, and audio, and the design, selection, and arrangement thereof) are owned by the Company, its licensors, or other providers of such material and are protected by United States and international copyright, trademark, patent, trade secret, and other intellectual property or proprietary rights laws.</w:t>
      </w:r>
    </w:p>
    <w:p w14:paraId="74C53057" w14:textId="3750239B"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These Terms of Use permit you to use the Website for your personal, non-commercial use only. You must not reproduce, distribute, modify, create derivative works of, publicly display</w:t>
      </w:r>
      <w:r w:rsidR="00DA6381" w:rsidRPr="00EB3783">
        <w:rPr>
          <w:rFonts w:asciiTheme="minorHAnsi" w:hAnsiTheme="minorHAnsi" w:cstheme="minorHAnsi"/>
          <w:sz w:val="20"/>
          <w:szCs w:val="20"/>
        </w:rPr>
        <w:t>,</w:t>
      </w:r>
      <w:r w:rsidRPr="00EB3783">
        <w:rPr>
          <w:rFonts w:asciiTheme="minorHAnsi" w:hAnsiTheme="minorHAnsi" w:cstheme="minorHAnsi"/>
          <w:sz w:val="20"/>
          <w:szCs w:val="20"/>
        </w:rPr>
        <w:t xml:space="preserve"> perform, republish, download, store, or transmit any of the material on our </w:t>
      </w:r>
      <w:proofErr w:type="gramStart"/>
      <w:r w:rsidRPr="00EB3783">
        <w:rPr>
          <w:rFonts w:asciiTheme="minorHAnsi" w:hAnsiTheme="minorHAnsi" w:cstheme="minorHAnsi"/>
          <w:sz w:val="20"/>
          <w:szCs w:val="20"/>
        </w:rPr>
        <w:t>Website</w:t>
      </w:r>
      <w:proofErr w:type="gramEnd"/>
      <w:r w:rsidRPr="00EB3783">
        <w:rPr>
          <w:rFonts w:asciiTheme="minorHAnsi" w:hAnsiTheme="minorHAnsi" w:cstheme="minorHAnsi"/>
          <w:sz w:val="20"/>
          <w:szCs w:val="20"/>
        </w:rPr>
        <w:t>, except as follows:</w:t>
      </w:r>
    </w:p>
    <w:p w14:paraId="4BDC7A55"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Your computer may temporarily store copies of such materials in RAM incidental to your accessing and viewing those materials.</w:t>
      </w:r>
    </w:p>
    <w:p w14:paraId="644DEB1D"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You may store files that are automatically cached by your Web browser for display enhancement purposes.</w:t>
      </w:r>
    </w:p>
    <w:p w14:paraId="1C41A861" w14:textId="0D9608E6"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You may print or download one copy of a reasonable number of pages of the Website for your own personal, non-commercial use and not for further reproduction, publication, or distribution.</w:t>
      </w:r>
    </w:p>
    <w:p w14:paraId="1DE559D9"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If we provide desktop, mobile, or other applications for download, you may download a single copy to your computer or mobile device solely for your own personal, non-commercial use, provided you agree to be bound by our end user license agreement for such applications.</w:t>
      </w:r>
    </w:p>
    <w:p w14:paraId="02B48DB0" w14:textId="62767E64"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 xml:space="preserve">If we provide </w:t>
      </w:r>
      <w:r w:rsidRPr="00EB3783">
        <w:rPr>
          <w:rFonts w:asciiTheme="minorHAnsi" w:hAnsiTheme="minorHAnsi" w:cstheme="minorHAnsi"/>
          <w:iCs/>
          <w:sz w:val="20"/>
          <w:szCs w:val="20"/>
        </w:rPr>
        <w:t xml:space="preserve">social media </w:t>
      </w:r>
      <w:proofErr w:type="gramStart"/>
      <w:r w:rsidRPr="00EB3783">
        <w:rPr>
          <w:rFonts w:asciiTheme="minorHAnsi" w:hAnsiTheme="minorHAnsi" w:cstheme="minorHAnsi"/>
          <w:iCs/>
          <w:sz w:val="20"/>
          <w:szCs w:val="20"/>
        </w:rPr>
        <w:t xml:space="preserve">features </w:t>
      </w:r>
      <w:r w:rsidRPr="00EB3783">
        <w:rPr>
          <w:rFonts w:asciiTheme="minorHAnsi" w:hAnsiTheme="minorHAnsi" w:cstheme="minorHAnsi"/>
          <w:sz w:val="20"/>
          <w:szCs w:val="20"/>
        </w:rPr>
        <w:t xml:space="preserve"> with</w:t>
      </w:r>
      <w:proofErr w:type="gramEnd"/>
      <w:r w:rsidRPr="00EB3783">
        <w:rPr>
          <w:rFonts w:asciiTheme="minorHAnsi" w:hAnsiTheme="minorHAnsi" w:cstheme="minorHAnsi"/>
          <w:sz w:val="20"/>
          <w:szCs w:val="20"/>
        </w:rPr>
        <w:t xml:space="preserve"> certain content, you may take such actions as are enabled by such features.</w:t>
      </w:r>
    </w:p>
    <w:p w14:paraId="63AC40B9"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You must not:</w:t>
      </w:r>
    </w:p>
    <w:p w14:paraId="623BE45B"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Modify copies of any materials from this site.</w:t>
      </w:r>
    </w:p>
    <w:p w14:paraId="2EB45E29" w14:textId="6B7A8994"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Use any illustrations, photographs, video or audio sequences, or any graphics separately from the accompanying text.</w:t>
      </w:r>
    </w:p>
    <w:p w14:paraId="588D2256"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Delete or alter any copyright, trademark, or other proprietary rights notices from copies of materials from this site.</w:t>
      </w:r>
    </w:p>
    <w:p w14:paraId="396B161C"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 xml:space="preserve">You must not access or use for any commercial purposes any part of the Website or any services or materials available through the Website. </w:t>
      </w:r>
    </w:p>
    <w:p w14:paraId="030BCCCA"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If you print, copy, modify, download, or otherwise use or provide any other person with access to any part of the Website in breach of the Terms of Use, your right to use the Website will stop immediately and you must, at our option, return or destroy any copies of the materials you have made. No right, title, or interest in or to the Website or any content on the Website is transferred to you, and all rights not expressly granted are reserved by the Company. Any use of the Website not expressly permitted by these Terms of Use is a breach of these Terms of Use and may violate copyright, trademark, and other laws.</w:t>
      </w:r>
    </w:p>
    <w:p w14:paraId="76BC045F"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b/>
          <w:sz w:val="20"/>
          <w:szCs w:val="20"/>
          <w:u w:val="single"/>
        </w:rPr>
        <w:t>Trademarks</w:t>
      </w:r>
    </w:p>
    <w:p w14:paraId="2600AA0D" w14:textId="5C8139B3"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lastRenderedPageBreak/>
        <w:t xml:space="preserve">The Company name, the terms </w:t>
      </w:r>
      <w:r w:rsidR="009B4496" w:rsidRPr="00EB3783">
        <w:rPr>
          <w:rFonts w:asciiTheme="minorHAnsi" w:hAnsiTheme="minorHAnsi" w:cstheme="minorHAnsi"/>
          <w:sz w:val="20"/>
          <w:szCs w:val="20"/>
        </w:rPr>
        <w:t>Zinrai,</w:t>
      </w:r>
      <w:r w:rsidRPr="00EB3783">
        <w:rPr>
          <w:rFonts w:asciiTheme="minorHAnsi" w:hAnsiTheme="minorHAnsi" w:cstheme="minorHAnsi"/>
          <w:sz w:val="20"/>
          <w:szCs w:val="20"/>
        </w:rPr>
        <w:t xml:space="preserve"> the </w:t>
      </w:r>
      <w:r w:rsidR="009B4496" w:rsidRPr="00EB3783">
        <w:rPr>
          <w:rFonts w:asciiTheme="minorHAnsi" w:hAnsiTheme="minorHAnsi" w:cstheme="minorHAnsi"/>
          <w:sz w:val="20"/>
          <w:szCs w:val="20"/>
        </w:rPr>
        <w:t>Zinrai</w:t>
      </w:r>
      <w:r w:rsidRPr="00EB3783">
        <w:rPr>
          <w:rFonts w:asciiTheme="minorHAnsi" w:hAnsiTheme="minorHAnsi" w:cstheme="minorHAnsi"/>
          <w:sz w:val="20"/>
          <w:szCs w:val="20"/>
        </w:rPr>
        <w:t xml:space="preserve"> logo, and all related names, logos, product and service names, designs, and slogans are trademarks of the Company or its affiliates or licensors. You must not use such marks without the prior written permission of the Company. All other names, logos, product and service names, designs, and slogans on this Website are the trademarks of their respective owners.</w:t>
      </w:r>
    </w:p>
    <w:p w14:paraId="028870BF"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b/>
          <w:sz w:val="20"/>
          <w:szCs w:val="20"/>
          <w:u w:val="single"/>
        </w:rPr>
        <w:t>Prohibited Uses</w:t>
      </w:r>
    </w:p>
    <w:p w14:paraId="4759EF75"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You may use the Website only for lawful purposes and in accordance with these Terms of Use. You agree not to use the Website:</w:t>
      </w:r>
    </w:p>
    <w:p w14:paraId="60442B74"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 xml:space="preserve">In any way that violates any applicable federal, state, local, or international law or regulation (including, without limitation, any laws regarding the export of data or software to and from the US or other countries). </w:t>
      </w:r>
    </w:p>
    <w:p w14:paraId="3243EAB7" w14:textId="77777777" w:rsidR="00D617D7" w:rsidRPr="00EB3783" w:rsidRDefault="00D617D7" w:rsidP="00EB3783">
      <w:pPr>
        <w:pStyle w:val="BulletList1"/>
        <w:jc w:val="both"/>
        <w:rPr>
          <w:rFonts w:asciiTheme="minorHAnsi" w:hAnsiTheme="minorHAnsi" w:cstheme="minorHAnsi"/>
          <w:sz w:val="20"/>
          <w:szCs w:val="20"/>
        </w:rPr>
      </w:pPr>
      <w:proofErr w:type="gramStart"/>
      <w:r w:rsidRPr="00EB3783">
        <w:rPr>
          <w:rFonts w:asciiTheme="minorHAnsi" w:hAnsiTheme="minorHAnsi" w:cstheme="minorHAnsi"/>
          <w:sz w:val="20"/>
          <w:szCs w:val="20"/>
        </w:rPr>
        <w:t>For the purpose of</w:t>
      </w:r>
      <w:proofErr w:type="gramEnd"/>
      <w:r w:rsidRPr="00EB3783">
        <w:rPr>
          <w:rFonts w:asciiTheme="minorHAnsi" w:hAnsiTheme="minorHAnsi" w:cstheme="minorHAnsi"/>
          <w:sz w:val="20"/>
          <w:szCs w:val="20"/>
        </w:rPr>
        <w:t xml:space="preserve"> exploiting, harming, or attempting to exploit or harm minors in any way by exposing them to inappropriate content, asking for personally identifiable information, or otherwise.</w:t>
      </w:r>
    </w:p>
    <w:p w14:paraId="23CEA7FD" w14:textId="3A2AB294"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To transmit, or procure the sending of, any advertising or promotional material without our prior written consent, including any "junk mail," "chain letter," "spam," or any other similar solicitation.</w:t>
      </w:r>
    </w:p>
    <w:p w14:paraId="4A0F6528" w14:textId="182A050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To impersonate or attempt to impersonate the Company, a Company employee, another user, or any other person or entity (including, without limitation, by using email addresses or screen names associated with any of the foregoing).</w:t>
      </w:r>
    </w:p>
    <w:p w14:paraId="4BA89DFA"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To engage in any other conduct that restricts or inhibits anyone's use or enjoyment of the Website, or which, as determined by us, may harm the Company or users of the Website, or expose them to liability.</w:t>
      </w:r>
    </w:p>
    <w:p w14:paraId="1EC14F9F"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Additionally, you agree not to:</w:t>
      </w:r>
    </w:p>
    <w:p w14:paraId="79184B65"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Use the Website in any manner that could disable, overburden, damage, or impair the site or interfere with any other party's use of the Website, including their ability to engage in real time activities through the Website.</w:t>
      </w:r>
    </w:p>
    <w:p w14:paraId="34114A38"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Use any robot, spider, or other automatic device, process, or means to access the Website for any purpose, including monitoring or copying any of the material on the Website.</w:t>
      </w:r>
    </w:p>
    <w:p w14:paraId="165908CF"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Use any manual process to monitor or copy any of the material on the Website, or for any other purpose not expressly authorized in these Terms of Use, without our prior written consent.</w:t>
      </w:r>
    </w:p>
    <w:p w14:paraId="70B3A518"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Use any device, software, or routine that interferes with the proper working of the Website.</w:t>
      </w:r>
    </w:p>
    <w:p w14:paraId="36D176E4"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Introduce any viruses, Trojan horses, worms, logic bombs, or other material that is malicious or technologically harmful.</w:t>
      </w:r>
    </w:p>
    <w:p w14:paraId="1CCAD555"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 xml:space="preserve">Attempt to gain unauthorized access to, interfere with, damage, or disrupt any parts of the Website, the server on which the Website is stored, or any server, computer, or database connected to the Website. </w:t>
      </w:r>
    </w:p>
    <w:p w14:paraId="2C66E2D1"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Attack the Website via a denial-of-service attack or a distributed denial-of-service attack.</w:t>
      </w:r>
    </w:p>
    <w:p w14:paraId="0218239A"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Otherwise attempt to interfere with the proper working of the Website.</w:t>
      </w:r>
    </w:p>
    <w:p w14:paraId="7472C9C7"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b/>
          <w:sz w:val="20"/>
          <w:szCs w:val="20"/>
          <w:u w:val="single"/>
        </w:rPr>
        <w:t>Reliance on Information Posted</w:t>
      </w:r>
    </w:p>
    <w:p w14:paraId="72B3BC5E"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 xml:space="preserve">The information presented on or through the Website is made available solely for general information purposes. We do not </w:t>
      </w:r>
      <w:proofErr w:type="gramStart"/>
      <w:r w:rsidRPr="00EB3783">
        <w:rPr>
          <w:rFonts w:asciiTheme="minorHAnsi" w:hAnsiTheme="minorHAnsi" w:cstheme="minorHAnsi"/>
          <w:sz w:val="20"/>
          <w:szCs w:val="20"/>
        </w:rPr>
        <w:t>warrant</w:t>
      </w:r>
      <w:proofErr w:type="gramEnd"/>
      <w:r w:rsidRPr="00EB3783">
        <w:rPr>
          <w:rFonts w:asciiTheme="minorHAnsi" w:hAnsiTheme="minorHAnsi" w:cstheme="minorHAnsi"/>
          <w:sz w:val="20"/>
          <w:szCs w:val="20"/>
        </w:rPr>
        <w:t xml:space="preserve"> the accuracy, completeness, or usefulness of this information. Any reliance you place on such information is strictly at your own risk. We disclaim all liability and responsibility arising from any reliance placed on such materials by you or any other visitor to the Website, or by anyone who may be informed of any of its contents.</w:t>
      </w:r>
    </w:p>
    <w:p w14:paraId="744E63B2" w14:textId="510E1F6D"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 xml:space="preserve">This Website may include content provided by third parties, including materials provided by other users, bloggers, and third-party licensors, syndicators, aggregators, and/or reporting services. All statements and/or opinions expressed in these materials, and all articles and responses to questions and other content, other than the content provided by the Company, are solely the opinions and the responsibility of the person or entity providing those </w:t>
      </w:r>
      <w:r w:rsidRPr="00EB3783">
        <w:rPr>
          <w:rFonts w:asciiTheme="minorHAnsi" w:hAnsiTheme="minorHAnsi" w:cstheme="minorHAnsi"/>
          <w:sz w:val="20"/>
          <w:szCs w:val="20"/>
        </w:rPr>
        <w:lastRenderedPageBreak/>
        <w:t xml:space="preserve">materials. These materials do not necessarily reflect the opinion of the Company. We are not responsible, or liable to you or any third party, for the content or accuracy of any materials provided by any third </w:t>
      </w:r>
      <w:proofErr w:type="gramStart"/>
      <w:r w:rsidRPr="00EB3783">
        <w:rPr>
          <w:rFonts w:asciiTheme="minorHAnsi" w:hAnsiTheme="minorHAnsi" w:cstheme="minorHAnsi"/>
          <w:sz w:val="20"/>
          <w:szCs w:val="20"/>
        </w:rPr>
        <w:t>parties</w:t>
      </w:r>
      <w:proofErr w:type="gramEnd"/>
      <w:r w:rsidRPr="00EB3783">
        <w:rPr>
          <w:rFonts w:asciiTheme="minorHAnsi" w:hAnsiTheme="minorHAnsi" w:cstheme="minorHAnsi"/>
          <w:sz w:val="20"/>
          <w:szCs w:val="20"/>
        </w:rPr>
        <w:t>.</w:t>
      </w:r>
    </w:p>
    <w:p w14:paraId="7E53A61C"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b/>
          <w:sz w:val="20"/>
          <w:szCs w:val="20"/>
          <w:u w:val="single"/>
        </w:rPr>
        <w:t>Changes to the Website</w:t>
      </w:r>
    </w:p>
    <w:p w14:paraId="6A188983"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 xml:space="preserve">We may update the content on this Website from time to time, but its content is not necessarily complete or </w:t>
      </w:r>
      <w:proofErr w:type="gramStart"/>
      <w:r w:rsidRPr="00EB3783">
        <w:rPr>
          <w:rFonts w:asciiTheme="minorHAnsi" w:hAnsiTheme="minorHAnsi" w:cstheme="minorHAnsi"/>
          <w:sz w:val="20"/>
          <w:szCs w:val="20"/>
        </w:rPr>
        <w:t>up-to-date</w:t>
      </w:r>
      <w:proofErr w:type="gramEnd"/>
      <w:r w:rsidRPr="00EB3783">
        <w:rPr>
          <w:rFonts w:asciiTheme="minorHAnsi" w:hAnsiTheme="minorHAnsi" w:cstheme="minorHAnsi"/>
          <w:sz w:val="20"/>
          <w:szCs w:val="20"/>
        </w:rPr>
        <w:t xml:space="preserve">. Any of the material on the Website may be out of date at any given time, and we are under no obligation to update such material. </w:t>
      </w:r>
    </w:p>
    <w:p w14:paraId="4A6064D8"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b/>
          <w:sz w:val="20"/>
          <w:szCs w:val="20"/>
          <w:u w:val="single"/>
        </w:rPr>
        <w:t>Information About You and Your Visits to the Website</w:t>
      </w:r>
    </w:p>
    <w:p w14:paraId="6F098EC7"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 xml:space="preserve">All information we collect on this Website is subject to our Privacy Policy </w:t>
      </w:r>
      <w:r w:rsidRPr="00EB3783">
        <w:rPr>
          <w:rFonts w:asciiTheme="minorHAnsi" w:hAnsiTheme="minorHAnsi" w:cstheme="minorHAnsi"/>
          <w:sz w:val="20"/>
          <w:szCs w:val="20"/>
          <w:highlight w:val="yellow"/>
        </w:rPr>
        <w:t>[LINK TO PRIVACY POLICY]</w:t>
      </w:r>
      <w:r w:rsidRPr="00EB3783">
        <w:rPr>
          <w:rFonts w:asciiTheme="minorHAnsi" w:hAnsiTheme="minorHAnsi" w:cstheme="minorHAnsi"/>
          <w:sz w:val="20"/>
          <w:szCs w:val="20"/>
        </w:rPr>
        <w:t xml:space="preserve">. By using the Website, you consent to all actions taken by us with respect to your information in compliance with the Privacy Policy. </w:t>
      </w:r>
    </w:p>
    <w:p w14:paraId="5CB7601A" w14:textId="3F5B9722"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b/>
          <w:sz w:val="20"/>
          <w:szCs w:val="20"/>
          <w:u w:val="single"/>
        </w:rPr>
        <w:t>Online Purchases and Other Terms and Conditions</w:t>
      </w:r>
    </w:p>
    <w:p w14:paraId="01EEB05F" w14:textId="02C572D6"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All purchases through our site or other transactions for the sale of goods or</w:t>
      </w:r>
      <w:r w:rsidR="009B4496" w:rsidRPr="00EB3783">
        <w:rPr>
          <w:rFonts w:asciiTheme="minorHAnsi" w:hAnsiTheme="minorHAnsi" w:cstheme="minorHAnsi"/>
          <w:sz w:val="20"/>
          <w:szCs w:val="20"/>
        </w:rPr>
        <w:t xml:space="preserve"> </w:t>
      </w:r>
      <w:r w:rsidRPr="00EB3783">
        <w:rPr>
          <w:rFonts w:asciiTheme="minorHAnsi" w:hAnsiTheme="minorHAnsi" w:cstheme="minorHAnsi"/>
          <w:sz w:val="20"/>
          <w:szCs w:val="20"/>
        </w:rPr>
        <w:t xml:space="preserve">services, carried out through the Website, or resulting from visits made by you, are governed by our </w:t>
      </w:r>
      <w:r w:rsidR="009B4496" w:rsidRPr="00EB3783">
        <w:rPr>
          <w:rFonts w:asciiTheme="minorHAnsi" w:hAnsiTheme="minorHAnsi" w:cstheme="minorHAnsi"/>
          <w:sz w:val="20"/>
          <w:szCs w:val="20"/>
          <w:highlight w:val="yellow"/>
        </w:rPr>
        <w:t>[</w:t>
      </w:r>
      <w:commentRangeStart w:id="2"/>
      <w:r w:rsidR="009B4496" w:rsidRPr="00EB3783">
        <w:rPr>
          <w:rFonts w:asciiTheme="minorHAnsi" w:hAnsiTheme="minorHAnsi" w:cstheme="minorHAnsi"/>
          <w:sz w:val="20"/>
          <w:szCs w:val="20"/>
          <w:highlight w:val="yellow"/>
        </w:rPr>
        <w:t>Member</w:t>
      </w:r>
      <w:commentRangeEnd w:id="2"/>
      <w:r w:rsidR="00A077A7" w:rsidRPr="00EB3783">
        <w:rPr>
          <w:rStyle w:val="CommentReference"/>
          <w:rFonts w:asciiTheme="minorHAnsi" w:eastAsiaTheme="minorHAnsi" w:hAnsiTheme="minorHAnsi" w:cstheme="minorHAnsi"/>
          <w:kern w:val="2"/>
          <w:sz w:val="20"/>
          <w:szCs w:val="20"/>
        </w:rPr>
        <w:commentReference w:id="2"/>
      </w:r>
      <w:r w:rsidR="009B4496" w:rsidRPr="00EB3783">
        <w:rPr>
          <w:rFonts w:asciiTheme="minorHAnsi" w:hAnsiTheme="minorHAnsi" w:cstheme="minorHAnsi"/>
          <w:sz w:val="20"/>
          <w:szCs w:val="20"/>
          <w:highlight w:val="yellow"/>
        </w:rPr>
        <w:t xml:space="preserve"> Terms] </w:t>
      </w:r>
      <w:r w:rsidRPr="00EB3783">
        <w:rPr>
          <w:rFonts w:asciiTheme="minorHAnsi" w:hAnsiTheme="minorHAnsi" w:cstheme="minorHAnsi"/>
          <w:sz w:val="20"/>
          <w:szCs w:val="20"/>
          <w:highlight w:val="yellow"/>
        </w:rPr>
        <w:t xml:space="preserve">[LINK TO </w:t>
      </w:r>
      <w:r w:rsidR="009B4496" w:rsidRPr="00EB3783">
        <w:rPr>
          <w:rFonts w:asciiTheme="minorHAnsi" w:hAnsiTheme="minorHAnsi" w:cstheme="minorHAnsi"/>
          <w:sz w:val="20"/>
          <w:szCs w:val="20"/>
          <w:highlight w:val="yellow"/>
        </w:rPr>
        <w:t xml:space="preserve">MEMBER </w:t>
      </w:r>
      <w:r w:rsidRPr="00EB3783">
        <w:rPr>
          <w:rFonts w:asciiTheme="minorHAnsi" w:hAnsiTheme="minorHAnsi" w:cstheme="minorHAnsi"/>
          <w:sz w:val="20"/>
          <w:szCs w:val="20"/>
          <w:highlight w:val="yellow"/>
        </w:rPr>
        <w:t>TERMS],</w:t>
      </w:r>
      <w:r w:rsidRPr="00EB3783">
        <w:rPr>
          <w:rFonts w:asciiTheme="minorHAnsi" w:hAnsiTheme="minorHAnsi" w:cstheme="minorHAnsi"/>
          <w:sz w:val="20"/>
          <w:szCs w:val="20"/>
        </w:rPr>
        <w:t xml:space="preserve"> which are hereby incorporated into these Terms of Use.</w:t>
      </w:r>
    </w:p>
    <w:p w14:paraId="3CF0E7B5" w14:textId="54C23B08"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Additional terms and conditions may also apply to specific portions, services, or features of the Website. All such additional terms and conditions are hereby incorporated by this reference into these Terms of Use.</w:t>
      </w:r>
    </w:p>
    <w:p w14:paraId="00F5D145"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b/>
          <w:sz w:val="20"/>
          <w:szCs w:val="20"/>
          <w:u w:val="single"/>
        </w:rPr>
        <w:t>Linking to the Website and Social Media Features</w:t>
      </w:r>
    </w:p>
    <w:p w14:paraId="7169E542" w14:textId="3B5D182A"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 xml:space="preserve">You may link to our homepage, provided you do so in a way that is fair and legal and does not damage our reputation or take advantage of it, but you must not establish a link in such a way as to suggest any form of association, approval, or endorsement on our part without our express written consent. </w:t>
      </w:r>
    </w:p>
    <w:p w14:paraId="068D00BA"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This Website may provide certain social media features that enable you to:</w:t>
      </w:r>
    </w:p>
    <w:p w14:paraId="6A61A63A"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Link from your own or certain third-party websites to certain content on this Website.</w:t>
      </w:r>
    </w:p>
    <w:p w14:paraId="3F32E3ED"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Send emails or other communications with certain content, or links to certain content, on this Website.</w:t>
      </w:r>
    </w:p>
    <w:p w14:paraId="1E5EC14F"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Cause limited portions of content on this Website to be displayed or appear to be displayed on your own or certain third-party websites.</w:t>
      </w:r>
    </w:p>
    <w:p w14:paraId="342AAEBE" w14:textId="41B4BE66"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You may use these features solely as they are provided by us, and solely with respect to the content they are displayed with,</w:t>
      </w:r>
      <w:r w:rsidR="009B4496" w:rsidRPr="00EB3783">
        <w:rPr>
          <w:rFonts w:asciiTheme="minorHAnsi" w:hAnsiTheme="minorHAnsi" w:cstheme="minorHAnsi"/>
          <w:sz w:val="20"/>
          <w:szCs w:val="20"/>
        </w:rPr>
        <w:t xml:space="preserve"> </w:t>
      </w:r>
      <w:r w:rsidRPr="00EB3783">
        <w:rPr>
          <w:rFonts w:asciiTheme="minorHAnsi" w:hAnsiTheme="minorHAnsi" w:cstheme="minorHAnsi"/>
          <w:sz w:val="20"/>
          <w:szCs w:val="20"/>
        </w:rPr>
        <w:t>and otherwise in accordance with any additional terms and conditions we provide with respect to such features. Subject to the foregoing, you must not:</w:t>
      </w:r>
    </w:p>
    <w:p w14:paraId="647E8DF5"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Establish a link from any website that is not owned by you.</w:t>
      </w:r>
    </w:p>
    <w:p w14:paraId="6618CF29"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Cause the Website or portions of it to be displayed on, or appear to be displayed by, any other site, for example, framing, deep linking, or in-line linking.</w:t>
      </w:r>
    </w:p>
    <w:p w14:paraId="60D04BF5"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Link to any part of the Website other than the homepage.</w:t>
      </w:r>
    </w:p>
    <w:p w14:paraId="31FEDDB5" w14:textId="77777777" w:rsidR="00D617D7" w:rsidRPr="00EB3783" w:rsidRDefault="00D617D7" w:rsidP="00EB3783">
      <w:pPr>
        <w:pStyle w:val="BulletList1"/>
        <w:jc w:val="both"/>
        <w:rPr>
          <w:rFonts w:asciiTheme="minorHAnsi" w:hAnsiTheme="minorHAnsi" w:cstheme="minorHAnsi"/>
          <w:sz w:val="20"/>
          <w:szCs w:val="20"/>
        </w:rPr>
      </w:pPr>
      <w:r w:rsidRPr="00EB3783">
        <w:rPr>
          <w:rFonts w:asciiTheme="minorHAnsi" w:hAnsiTheme="minorHAnsi" w:cstheme="minorHAnsi"/>
          <w:sz w:val="20"/>
          <w:szCs w:val="20"/>
        </w:rPr>
        <w:t xml:space="preserve">Otherwise take any action with respect to the materials on this Website that </w:t>
      </w:r>
      <w:proofErr w:type="gramStart"/>
      <w:r w:rsidRPr="00EB3783">
        <w:rPr>
          <w:rFonts w:asciiTheme="minorHAnsi" w:hAnsiTheme="minorHAnsi" w:cstheme="minorHAnsi"/>
          <w:sz w:val="20"/>
          <w:szCs w:val="20"/>
        </w:rPr>
        <w:t>is</w:t>
      </w:r>
      <w:proofErr w:type="gramEnd"/>
      <w:r w:rsidRPr="00EB3783">
        <w:rPr>
          <w:rFonts w:asciiTheme="minorHAnsi" w:hAnsiTheme="minorHAnsi" w:cstheme="minorHAnsi"/>
          <w:sz w:val="20"/>
          <w:szCs w:val="20"/>
        </w:rPr>
        <w:t xml:space="preserve"> inconsistent with any other provision of these Terms of Use.</w:t>
      </w:r>
    </w:p>
    <w:p w14:paraId="3162BB3E"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You agree to cooperate with us in causing any unauthorized framing or linking immediately to stop. We reserve the right to withdraw linking permission without notice.</w:t>
      </w:r>
    </w:p>
    <w:p w14:paraId="33B60055"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 xml:space="preserve">We may disable all or any social media features and any links at any time without notice in our discretion. </w:t>
      </w:r>
    </w:p>
    <w:p w14:paraId="6837894E"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b/>
          <w:sz w:val="20"/>
          <w:szCs w:val="20"/>
          <w:u w:val="single"/>
        </w:rPr>
        <w:t>Links from the Website</w:t>
      </w:r>
    </w:p>
    <w:p w14:paraId="359B59AA"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 xml:space="preserve">If the Website contains links to other sites and resources provided by third parties, these links are provided for your convenience only. This includes links contained in advertisements, including banner advertisements and sponsored links. We have no control over the contents of those sites or resources and accept no responsibility for them or for </w:t>
      </w:r>
      <w:r w:rsidRPr="00EB3783">
        <w:rPr>
          <w:rFonts w:asciiTheme="minorHAnsi" w:hAnsiTheme="minorHAnsi" w:cstheme="minorHAnsi"/>
          <w:sz w:val="20"/>
          <w:szCs w:val="20"/>
        </w:rPr>
        <w:lastRenderedPageBreak/>
        <w:t>any loss or damage that may arise from your use of them. If you decide to access any of the third-party websites linked to this Website, you do so entirely at your own risk and subject to the terms and conditions of use for such websites.</w:t>
      </w:r>
    </w:p>
    <w:p w14:paraId="23CBB0EA"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b/>
          <w:sz w:val="20"/>
          <w:szCs w:val="20"/>
          <w:u w:val="single"/>
        </w:rPr>
        <w:t>Geographic Restrictions</w:t>
      </w:r>
    </w:p>
    <w:p w14:paraId="3BD9F956" w14:textId="77777777" w:rsidR="00A07EFA" w:rsidRPr="00EB3783" w:rsidRDefault="00A07EFA" w:rsidP="00EB3783">
      <w:pPr>
        <w:pStyle w:val="Paragraph"/>
        <w:jc w:val="both"/>
        <w:rPr>
          <w:rFonts w:asciiTheme="minorHAnsi" w:hAnsiTheme="minorHAnsi" w:cstheme="minorHAnsi"/>
          <w:sz w:val="20"/>
          <w:szCs w:val="20"/>
        </w:rPr>
      </w:pPr>
    </w:p>
    <w:p w14:paraId="2B207287" w14:textId="39D8142C" w:rsidR="00A07EFA" w:rsidRPr="00EB3783" w:rsidRDefault="00A07EFA" w:rsidP="00EB3783">
      <w:pPr>
        <w:jc w:val="both"/>
        <w:rPr>
          <w:rFonts w:cstheme="minorHAnsi"/>
          <w:sz w:val="20"/>
          <w:szCs w:val="20"/>
        </w:rPr>
      </w:pPr>
      <w:r w:rsidRPr="00EB3783">
        <w:rPr>
          <w:rFonts w:cstheme="minorHAnsi"/>
          <w:sz w:val="20"/>
          <w:szCs w:val="20"/>
        </w:rPr>
        <w:t xml:space="preserve">The laws of the </w:t>
      </w:r>
      <w:commentRangeStart w:id="3"/>
      <w:r w:rsidRPr="00EB3783">
        <w:rPr>
          <w:rFonts w:cstheme="minorHAnsi"/>
          <w:sz w:val="20"/>
          <w:szCs w:val="20"/>
        </w:rPr>
        <w:t>State of Florida</w:t>
      </w:r>
      <w:ins w:id="4" w:author="Ken Doherty" w:date="2025-06-08T12:13:00Z" w16du:dateUtc="2025-06-08T17:13:00Z">
        <w:r w:rsidR="00D60254">
          <w:rPr>
            <w:rFonts w:cstheme="minorHAnsi"/>
            <w:sz w:val="20"/>
            <w:szCs w:val="20"/>
          </w:rPr>
          <w:t xml:space="preserve"> </w:t>
        </w:r>
        <w:commentRangeEnd w:id="3"/>
        <w:r w:rsidR="00D60254">
          <w:rPr>
            <w:rStyle w:val="CommentReference"/>
          </w:rPr>
          <w:commentReference w:id="3"/>
        </w:r>
        <w:r w:rsidR="00D60254">
          <w:rPr>
            <w:rFonts w:cstheme="minorHAnsi"/>
            <w:sz w:val="20"/>
            <w:szCs w:val="20"/>
          </w:rPr>
          <w:t>(should this be Wyoming?)</w:t>
        </w:r>
      </w:ins>
      <w:r w:rsidR="00352486" w:rsidRPr="00EB3783">
        <w:rPr>
          <w:rFonts w:cstheme="minorHAnsi"/>
          <w:sz w:val="20"/>
          <w:szCs w:val="20"/>
        </w:rPr>
        <w:t xml:space="preserve">, USA </w:t>
      </w:r>
      <w:r w:rsidRPr="00EB3783">
        <w:rPr>
          <w:rFonts w:cstheme="minorHAnsi"/>
          <w:sz w:val="20"/>
          <w:szCs w:val="20"/>
        </w:rPr>
        <w:t xml:space="preserve">govern these Terms of Use and use of the </w:t>
      </w:r>
      <w:r w:rsidR="00352486" w:rsidRPr="00EB3783">
        <w:rPr>
          <w:rFonts w:cstheme="minorHAnsi"/>
          <w:sz w:val="20"/>
          <w:szCs w:val="20"/>
        </w:rPr>
        <w:t>Webs</w:t>
      </w:r>
      <w:r w:rsidRPr="00EB3783">
        <w:rPr>
          <w:rFonts w:cstheme="minorHAnsi"/>
          <w:sz w:val="20"/>
          <w:szCs w:val="20"/>
        </w:rPr>
        <w:t>ite</w:t>
      </w:r>
      <w:r w:rsidR="00352486" w:rsidRPr="00EB3783">
        <w:rPr>
          <w:rFonts w:cstheme="minorHAnsi"/>
          <w:sz w:val="20"/>
          <w:szCs w:val="20"/>
        </w:rPr>
        <w:t xml:space="preserve"> except where local law </w:t>
      </w:r>
      <w:r w:rsidR="00B84E78" w:rsidRPr="00EB3783">
        <w:rPr>
          <w:rFonts w:cstheme="minorHAnsi"/>
          <w:sz w:val="20"/>
          <w:szCs w:val="20"/>
        </w:rPr>
        <w:t xml:space="preserve">requires </w:t>
      </w:r>
      <w:r w:rsidR="00A92CBA" w:rsidRPr="00EB3783">
        <w:rPr>
          <w:rFonts w:cstheme="minorHAnsi"/>
          <w:sz w:val="20"/>
          <w:szCs w:val="20"/>
        </w:rPr>
        <w:t>the laws of your place of residence must apply</w:t>
      </w:r>
      <w:r w:rsidRPr="00EB3783">
        <w:rPr>
          <w:rFonts w:cstheme="minorHAnsi"/>
          <w:sz w:val="20"/>
          <w:szCs w:val="20"/>
        </w:rPr>
        <w:t xml:space="preserve">. Access to the </w:t>
      </w:r>
      <w:r w:rsidR="00A92CBA" w:rsidRPr="00EB3783">
        <w:rPr>
          <w:rFonts w:cstheme="minorHAnsi"/>
          <w:sz w:val="20"/>
          <w:szCs w:val="20"/>
        </w:rPr>
        <w:t>Webs</w:t>
      </w:r>
      <w:r w:rsidRPr="00EB3783">
        <w:rPr>
          <w:rFonts w:cstheme="minorHAnsi"/>
          <w:sz w:val="20"/>
          <w:szCs w:val="20"/>
        </w:rPr>
        <w:t xml:space="preserve">ite may not be legal by certain </w:t>
      </w:r>
      <w:proofErr w:type="gramStart"/>
      <w:r w:rsidRPr="00EB3783">
        <w:rPr>
          <w:rFonts w:cstheme="minorHAnsi"/>
          <w:sz w:val="20"/>
          <w:szCs w:val="20"/>
        </w:rPr>
        <w:t>persons</w:t>
      </w:r>
      <w:proofErr w:type="gramEnd"/>
      <w:r w:rsidRPr="00EB3783">
        <w:rPr>
          <w:rFonts w:cstheme="minorHAnsi"/>
          <w:sz w:val="20"/>
          <w:szCs w:val="20"/>
        </w:rPr>
        <w:t xml:space="preserve"> or in certain countries. If You access the </w:t>
      </w:r>
      <w:r w:rsidR="00A92CBA" w:rsidRPr="00EB3783">
        <w:rPr>
          <w:rFonts w:cstheme="minorHAnsi"/>
          <w:sz w:val="20"/>
          <w:szCs w:val="20"/>
        </w:rPr>
        <w:t>Webs</w:t>
      </w:r>
      <w:r w:rsidRPr="00EB3783">
        <w:rPr>
          <w:rFonts w:cstheme="minorHAnsi"/>
          <w:sz w:val="20"/>
          <w:szCs w:val="20"/>
        </w:rPr>
        <w:t xml:space="preserve">ite from outside the United States, </w:t>
      </w:r>
      <w:proofErr w:type="gramStart"/>
      <w:r w:rsidRPr="00EB3783">
        <w:rPr>
          <w:rFonts w:cstheme="minorHAnsi"/>
          <w:sz w:val="20"/>
          <w:szCs w:val="20"/>
        </w:rPr>
        <w:t>You</w:t>
      </w:r>
      <w:proofErr w:type="gramEnd"/>
      <w:r w:rsidRPr="00EB3783">
        <w:rPr>
          <w:rFonts w:cstheme="minorHAnsi"/>
          <w:sz w:val="20"/>
          <w:szCs w:val="20"/>
        </w:rPr>
        <w:t xml:space="preserve"> do so on your own initiative and at your own risk. In such circumstances, </w:t>
      </w:r>
      <w:r w:rsidR="00A92CBA" w:rsidRPr="00EB3783">
        <w:rPr>
          <w:rFonts w:cstheme="minorHAnsi"/>
          <w:sz w:val="20"/>
          <w:szCs w:val="20"/>
        </w:rPr>
        <w:t>y</w:t>
      </w:r>
      <w:r w:rsidRPr="00EB3783">
        <w:rPr>
          <w:rFonts w:cstheme="minorHAnsi"/>
          <w:sz w:val="20"/>
          <w:szCs w:val="20"/>
        </w:rPr>
        <w:t xml:space="preserve">ou are responsible for compliance with local laws, with the understanding that laws applicable in a foreign location may not be applicable to the </w:t>
      </w:r>
      <w:r w:rsidR="00A92CBA" w:rsidRPr="00EB3783">
        <w:rPr>
          <w:rFonts w:cstheme="minorHAnsi"/>
          <w:sz w:val="20"/>
          <w:szCs w:val="20"/>
        </w:rPr>
        <w:t>Webs</w:t>
      </w:r>
      <w:r w:rsidRPr="00EB3783">
        <w:rPr>
          <w:rFonts w:cstheme="minorHAnsi"/>
          <w:sz w:val="20"/>
          <w:szCs w:val="20"/>
        </w:rPr>
        <w:t>ite.</w:t>
      </w:r>
    </w:p>
    <w:p w14:paraId="3A02E17C" w14:textId="5F83434F" w:rsidR="00A07EFA" w:rsidRPr="00EB3783" w:rsidRDefault="00A92CBA" w:rsidP="00EB3783">
      <w:pPr>
        <w:jc w:val="both"/>
        <w:rPr>
          <w:ins w:id="5" w:author="Author" w:date="2025-06-08T10:56:00Z" w16du:dateUtc="2025-06-08T15:56:00Z"/>
          <w:rFonts w:cstheme="minorHAnsi"/>
          <w:sz w:val="20"/>
          <w:szCs w:val="20"/>
        </w:rPr>
      </w:pPr>
      <w:r w:rsidRPr="00EB3783">
        <w:rPr>
          <w:rFonts w:cstheme="minorHAnsi"/>
          <w:sz w:val="20"/>
          <w:szCs w:val="20"/>
        </w:rPr>
        <w:t>Zinrai</w:t>
      </w:r>
      <w:r w:rsidR="00A07EFA" w:rsidRPr="00EB3783">
        <w:rPr>
          <w:rFonts w:cstheme="minorHAnsi"/>
          <w:sz w:val="20"/>
          <w:szCs w:val="20"/>
        </w:rPr>
        <w:t xml:space="preserve"> does not offer products or services for purchase to residents from the following: </w:t>
      </w:r>
      <w:r w:rsidRPr="00EB3783">
        <w:rPr>
          <w:rFonts w:cstheme="minorHAnsi"/>
          <w:sz w:val="20"/>
          <w:szCs w:val="20"/>
        </w:rPr>
        <w:t>[</w:t>
      </w:r>
      <w:commentRangeStart w:id="6"/>
      <w:commentRangeStart w:id="7"/>
      <w:r w:rsidR="00A07EFA" w:rsidRPr="00EB3783">
        <w:rPr>
          <w:rFonts w:cstheme="minorHAnsi"/>
          <w:sz w:val="20"/>
          <w:szCs w:val="20"/>
          <w:highlight w:val="yellow"/>
        </w:rPr>
        <w:t>Afghanistan</w:t>
      </w:r>
      <w:commentRangeEnd w:id="6"/>
      <w:r w:rsidR="00A077A7" w:rsidRPr="00EB3783">
        <w:rPr>
          <w:rStyle w:val="CommentReference"/>
          <w:rFonts w:cstheme="minorHAnsi"/>
          <w:sz w:val="20"/>
          <w:szCs w:val="20"/>
        </w:rPr>
        <w:commentReference w:id="6"/>
      </w:r>
      <w:commentRangeEnd w:id="7"/>
      <w:r w:rsidR="00D60254">
        <w:rPr>
          <w:rStyle w:val="CommentReference"/>
        </w:rPr>
        <w:commentReference w:id="7"/>
      </w:r>
      <w:r w:rsidR="00A07EFA" w:rsidRPr="00EB3783">
        <w:rPr>
          <w:rFonts w:cstheme="minorHAnsi"/>
          <w:sz w:val="20"/>
          <w:szCs w:val="20"/>
          <w:highlight w:val="yellow"/>
        </w:rPr>
        <w:t xml:space="preserve">, Belarus, Burma, Chad, China, Cote D’Ivoire, Cuba, Democratic Republic of the Congo, Equatorial Guinea, India, Iraq, Lebanon, Liberia, North Korea, Rwanda, Sudan, </w:t>
      </w:r>
      <w:proofErr w:type="gramStart"/>
      <w:r w:rsidR="00A07EFA" w:rsidRPr="00EB3783">
        <w:rPr>
          <w:rFonts w:cstheme="minorHAnsi"/>
          <w:sz w:val="20"/>
          <w:szCs w:val="20"/>
          <w:highlight w:val="yellow"/>
        </w:rPr>
        <w:t>Syria,  Zimbabwe</w:t>
      </w:r>
      <w:proofErr w:type="gramEnd"/>
      <w:r w:rsidR="00A07EFA" w:rsidRPr="00EB3783">
        <w:rPr>
          <w:rFonts w:cstheme="minorHAnsi"/>
          <w:sz w:val="20"/>
          <w:szCs w:val="20"/>
          <w:highlight w:val="yellow"/>
        </w:rPr>
        <w:t xml:space="preserve">, </w:t>
      </w:r>
      <w:r w:rsidRPr="00EB3783">
        <w:rPr>
          <w:rFonts w:cstheme="minorHAnsi"/>
          <w:sz w:val="20"/>
          <w:szCs w:val="20"/>
          <w:highlight w:val="yellow"/>
        </w:rPr>
        <w:t xml:space="preserve">or </w:t>
      </w:r>
      <w:r w:rsidR="00A07EFA" w:rsidRPr="00EB3783">
        <w:rPr>
          <w:rFonts w:cstheme="minorHAnsi"/>
          <w:sz w:val="20"/>
          <w:szCs w:val="20"/>
          <w:highlight w:val="yellow"/>
        </w:rPr>
        <w:t>the Crimea region of Ukraine</w:t>
      </w:r>
      <w:r w:rsidRPr="00EB3783">
        <w:rPr>
          <w:rFonts w:cstheme="minorHAnsi"/>
          <w:sz w:val="20"/>
          <w:szCs w:val="20"/>
          <w:highlight w:val="yellow"/>
        </w:rPr>
        <w:t>.]</w:t>
      </w:r>
    </w:p>
    <w:p w14:paraId="63E3CBDD"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b/>
          <w:sz w:val="20"/>
          <w:szCs w:val="20"/>
          <w:u w:val="single"/>
        </w:rPr>
        <w:t>Disclaimer of Warranties</w:t>
      </w:r>
    </w:p>
    <w:p w14:paraId="3510D519" w14:textId="77777777" w:rsidR="00D617D7" w:rsidRPr="00EB3783" w:rsidRDefault="00D617D7" w:rsidP="00EB3783">
      <w:pPr>
        <w:pStyle w:val="Paragraph"/>
        <w:jc w:val="both"/>
        <w:rPr>
          <w:rFonts w:asciiTheme="minorHAnsi" w:hAnsiTheme="minorHAnsi" w:cstheme="minorHAnsi"/>
          <w:b/>
          <w:bCs/>
          <w:sz w:val="20"/>
          <w:szCs w:val="20"/>
        </w:rPr>
      </w:pPr>
      <w:r w:rsidRPr="00EB3783">
        <w:rPr>
          <w:rFonts w:asciiTheme="minorHAnsi" w:hAnsiTheme="minorHAnsi" w:cstheme="minorHAnsi"/>
          <w:sz w:val="20"/>
          <w:szCs w:val="20"/>
        </w:rPr>
        <w:t xml:space="preserve">You understand that we cannot and do not guarantee or warrant that files available for downloading from the internet or the Website will be free of viruses or other destructive code. You are responsible for implementing sufficient procedures and checkpoints to satisfy your </w:t>
      </w:r>
      <w:proofErr w:type="gramStart"/>
      <w:r w:rsidRPr="00EB3783">
        <w:rPr>
          <w:rFonts w:asciiTheme="minorHAnsi" w:hAnsiTheme="minorHAnsi" w:cstheme="minorHAnsi"/>
          <w:sz w:val="20"/>
          <w:szCs w:val="20"/>
        </w:rPr>
        <w:t>particular requirements</w:t>
      </w:r>
      <w:proofErr w:type="gramEnd"/>
      <w:r w:rsidRPr="00EB3783">
        <w:rPr>
          <w:rFonts w:asciiTheme="minorHAnsi" w:hAnsiTheme="minorHAnsi" w:cstheme="minorHAnsi"/>
          <w:sz w:val="20"/>
          <w:szCs w:val="20"/>
        </w:rPr>
        <w:t xml:space="preserve"> for anti-virus protection and accuracy of data input and output, and for maintaining a means external to our site for any reconstruction of any lost data. </w:t>
      </w:r>
      <w:r w:rsidRPr="00EB3783">
        <w:rPr>
          <w:rFonts w:asciiTheme="minorHAnsi" w:hAnsiTheme="minorHAnsi" w:cstheme="minorHAnsi"/>
          <w:b/>
          <w:bCs/>
          <w:sz w:val="20"/>
          <w:szCs w:val="20"/>
        </w:rPr>
        <w:t>TO THE FULLEST EXTENT PROVIDED BY LAW, WE WILL NOT BE LIABLE FOR ANY LOSS OR DAMAGE CAUSED BY A DISTRIBUTED DENIAL-OF-SERVICE ATTACK, VIRUSES, OR OTHER TECHNOLOGICALLY HARMFUL MATERIAL THAT MAY INFECT YOUR COMPUTER EQUIPMENT, COMPUTER PROGRAMS, DATA, OR OTHER PROPRIETARY MATERIAL DUE TO YOUR USE OF THE WEBSITE OR ANY SERVICES OR ITEMS OBTAINED THROUGH THE WEBSITE OR YOUR DOWNLOADING OF ANY MATERIAL POSTED ON IT, OR ON ANY WEBSITE LINKED TO IT.</w:t>
      </w:r>
    </w:p>
    <w:p w14:paraId="61CBE491" w14:textId="77777777" w:rsidR="00D617D7" w:rsidRPr="00EB3783" w:rsidRDefault="00D617D7" w:rsidP="00EB3783">
      <w:pPr>
        <w:pStyle w:val="Paragraph"/>
        <w:jc w:val="both"/>
        <w:rPr>
          <w:rFonts w:asciiTheme="minorHAnsi" w:hAnsiTheme="minorHAnsi" w:cstheme="minorHAnsi"/>
          <w:b/>
          <w:bCs/>
          <w:sz w:val="20"/>
          <w:szCs w:val="20"/>
        </w:rPr>
      </w:pPr>
      <w:r w:rsidRPr="00EB3783">
        <w:rPr>
          <w:rFonts w:asciiTheme="minorHAnsi" w:hAnsiTheme="minorHAnsi" w:cstheme="minorHAnsi"/>
          <w:b/>
          <w:bCs/>
          <w:sz w:val="20"/>
          <w:szCs w:val="20"/>
        </w:rPr>
        <w:t xml:space="preserve">YOUR USE OF THE WEBSITE, ITS CONTENT, AND ANY SERVICES OR ITEMS OBTAINED THROUGH THE WEBSITE IS AT YOUR OWN RISK. THE WEBSITE, ITS CONTENT, AND ANY SERVICES OR ITEMS OBTAINED THROUGH THE WEBSITE ARE PROVIDED ON AN "AS IS" AND "AS AVAILABLE" BASIS, WITHOUT ANY WARRANTIES OF ANY KIND, EITHER EXPRESS OR IMPLIED. NEITHER THE COMPANY NOR ANY PERSON ASSOCIATED WITH THE COMPANY MAKES ANY WARRANTY OR REPRESENTATION WITH RESPECT TO THE COMPLETENESS, SECURITY, RELIABILITY, QUALITY, ACCURACY, OR AVAILABILITY OF THE WEBSITE. WITHOUT LIMITING THE FOREGOING, NEITHER THE COMPANY NOR ANYONE ASSOCIATED WITH THE COMPANY REPRESENTS OR WARRANTS THAT THE WEBSITE, ITS CONTENT, OR ANY SERVICES OR ITEMS OBTAINED THROUGH THE WEBSITE WILL BE ACCURATE, RELIABLE, ERROR-FREE, OR UNINTERRUPTED, THAT DEFECTS WILL BE CORRECTED, THAT OUR SITE OR THE SERVER THAT MAKES IT AVAILABLE ARE FREE OF VIRUSES OR OTHER HARMFUL COMPONENTS, OR THAT THE WEBSITE OR ANY SERVICES OR ITEMS OBTAINED THROUGH THE WEBSITE WILL OTHERWISE MEET YOUR NEEDS OR EXPECTATIONS. </w:t>
      </w:r>
    </w:p>
    <w:p w14:paraId="660C6943" w14:textId="77777777" w:rsidR="00D617D7" w:rsidRPr="00EB3783" w:rsidRDefault="00D617D7" w:rsidP="00EB3783">
      <w:pPr>
        <w:pStyle w:val="Paragraph"/>
        <w:jc w:val="both"/>
        <w:rPr>
          <w:rFonts w:asciiTheme="minorHAnsi" w:hAnsiTheme="minorHAnsi" w:cstheme="minorHAnsi"/>
          <w:b/>
          <w:bCs/>
          <w:sz w:val="20"/>
          <w:szCs w:val="20"/>
        </w:rPr>
      </w:pPr>
      <w:r w:rsidRPr="00EB3783">
        <w:rPr>
          <w:rFonts w:asciiTheme="minorHAnsi" w:hAnsiTheme="minorHAnsi" w:cstheme="minorHAnsi"/>
          <w:b/>
          <w:bCs/>
          <w:sz w:val="20"/>
          <w:szCs w:val="20"/>
        </w:rPr>
        <w:t>TO THE FULLEST EXTENT PROVIDED BY LAW, THE COMPANY HEREBY DISCLAIMS ALL WARRANTIES OF ANY KIND, WHETHER EXPRESS OR IMPLIED, STATUTORY, OR OTHERWISE, INCLUDING BUT NOT LIMITED TO ANY WARRANTIES OF MERCHANTABILITY, NON-INFRINGEMENT, AND FITNESS FOR PARTICULAR PURPOSE.</w:t>
      </w:r>
    </w:p>
    <w:p w14:paraId="052F2056" w14:textId="77777777" w:rsidR="00D617D7" w:rsidRPr="00EB3783" w:rsidRDefault="00D617D7" w:rsidP="00EB3783">
      <w:pPr>
        <w:pStyle w:val="Paragraph"/>
        <w:jc w:val="both"/>
        <w:rPr>
          <w:rFonts w:asciiTheme="minorHAnsi" w:hAnsiTheme="minorHAnsi" w:cstheme="minorHAnsi"/>
          <w:b/>
          <w:bCs/>
          <w:sz w:val="20"/>
          <w:szCs w:val="20"/>
        </w:rPr>
      </w:pPr>
      <w:r w:rsidRPr="00EB3783">
        <w:rPr>
          <w:rFonts w:asciiTheme="minorHAnsi" w:hAnsiTheme="minorHAnsi" w:cstheme="minorHAnsi"/>
          <w:b/>
          <w:bCs/>
          <w:sz w:val="20"/>
          <w:szCs w:val="20"/>
        </w:rPr>
        <w:t>THE FOREGOING DOES NOT AFFECT ANY WARRANTIES THAT CANNOT BE EXCLUDED OR LIMITED UNDER APPLICABLE LAW.</w:t>
      </w:r>
    </w:p>
    <w:p w14:paraId="7BF8336B"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b/>
          <w:sz w:val="20"/>
          <w:szCs w:val="20"/>
          <w:u w:val="single"/>
        </w:rPr>
        <w:t>Limitation on Liability</w:t>
      </w:r>
    </w:p>
    <w:p w14:paraId="7BD98834" w14:textId="1856C5B5" w:rsidR="00D617D7" w:rsidRPr="00EB3783" w:rsidRDefault="00D617D7" w:rsidP="00EB3783">
      <w:pPr>
        <w:pStyle w:val="Paragraph"/>
        <w:jc w:val="both"/>
        <w:rPr>
          <w:rFonts w:asciiTheme="minorHAnsi" w:hAnsiTheme="minorHAnsi" w:cstheme="minorHAnsi"/>
          <w:b/>
          <w:bCs/>
          <w:sz w:val="20"/>
          <w:szCs w:val="20"/>
        </w:rPr>
      </w:pPr>
      <w:r w:rsidRPr="00EB3783">
        <w:rPr>
          <w:rFonts w:asciiTheme="minorHAnsi" w:hAnsiTheme="minorHAnsi" w:cstheme="minorHAnsi"/>
          <w:b/>
          <w:bCs/>
          <w:sz w:val="20"/>
          <w:szCs w:val="20"/>
        </w:rPr>
        <w:t xml:space="preserve">TO THE FULLEST EXTENT PROVIDED BY LAW, IN NO EVENT WILL THE COMPANY, ITS AFFILIATES, OR THEIR LICENSORS, SERVICE PROVIDERS, EMPLOYEES, AGENTS, OFFICERS, OR DIRECTORS BE LIABLE FOR DAMAGES OF ANY KIND, UNDER ANY LEGAL THEORY, ARISING OUT OF OR IN CONNECTION WITH YOUR USE, OR INABILITY TO USE, THE WEBSITE, ANY WEBSITES LINKED TO IT, ANY CONTENT ON THE WEBSITE OR SUCH OTHER WEBSITES, INCLUDING ANY DIRECT, INDIRECT, SPECIAL, INCIDENTAL, CONSEQUENTIAL, OR PUNITIVE DAMAGES, INCLUDING </w:t>
      </w:r>
      <w:r w:rsidRPr="00EB3783">
        <w:rPr>
          <w:rFonts w:asciiTheme="minorHAnsi" w:hAnsiTheme="minorHAnsi" w:cstheme="minorHAnsi"/>
          <w:b/>
          <w:bCs/>
          <w:sz w:val="20"/>
          <w:szCs w:val="20"/>
        </w:rPr>
        <w:lastRenderedPageBreak/>
        <w:t xml:space="preserve">BUT NOT LIMITED TO, PERSONAL INJURY, PAIN AND SUFFERING, EMOTIONAL DISTRESS, LOSS OF REVENUE, LOSS OF PROFITS, LOSS OF BUSINESS OR ANTICIPATED SAVINGS, LOSS OF USE, LOSS OF GOODWILL, LOSS OF DATA, AND WHETHER CAUSED BY TORT (INCLUDING NEGLIGENCE), BREACH OF CONTRACT, OR OTHERWISE, EVEN IF FORESEEABLE. </w:t>
      </w:r>
    </w:p>
    <w:p w14:paraId="5FE7B255" w14:textId="15E8A035"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The limitation of liability set out above does not apply to liability resulting from our gross negligence or willful misconduct or death or bodily injury caused by products you purchase through the site.</w:t>
      </w:r>
    </w:p>
    <w:p w14:paraId="56B147C3" w14:textId="77777777" w:rsidR="00D617D7" w:rsidRPr="00EB3783" w:rsidRDefault="00D617D7" w:rsidP="00EB3783">
      <w:pPr>
        <w:pStyle w:val="Paragraph"/>
        <w:jc w:val="both"/>
        <w:rPr>
          <w:rFonts w:asciiTheme="minorHAnsi" w:hAnsiTheme="minorHAnsi" w:cstheme="minorHAnsi"/>
          <w:b/>
          <w:bCs/>
          <w:sz w:val="20"/>
          <w:szCs w:val="20"/>
        </w:rPr>
      </w:pPr>
      <w:r w:rsidRPr="00EB3783">
        <w:rPr>
          <w:rFonts w:asciiTheme="minorHAnsi" w:hAnsiTheme="minorHAnsi" w:cstheme="minorHAnsi"/>
          <w:b/>
          <w:bCs/>
          <w:sz w:val="20"/>
          <w:szCs w:val="20"/>
        </w:rPr>
        <w:t xml:space="preserve">THE FOREGOING DOES NOT AFFECT ANY LIABILITY THAT CANNOT BE EXCLUDED OR LIMITED UNDER </w:t>
      </w:r>
      <w:proofErr w:type="gramStart"/>
      <w:r w:rsidRPr="00EB3783">
        <w:rPr>
          <w:rFonts w:asciiTheme="minorHAnsi" w:hAnsiTheme="minorHAnsi" w:cstheme="minorHAnsi"/>
          <w:b/>
          <w:bCs/>
          <w:sz w:val="20"/>
          <w:szCs w:val="20"/>
        </w:rPr>
        <w:t>APPLICABLE</w:t>
      </w:r>
      <w:proofErr w:type="gramEnd"/>
      <w:r w:rsidRPr="00EB3783">
        <w:rPr>
          <w:rFonts w:asciiTheme="minorHAnsi" w:hAnsiTheme="minorHAnsi" w:cstheme="minorHAnsi"/>
          <w:b/>
          <w:bCs/>
          <w:sz w:val="20"/>
          <w:szCs w:val="20"/>
        </w:rPr>
        <w:t xml:space="preserve"> LAW.</w:t>
      </w:r>
    </w:p>
    <w:p w14:paraId="6A1AD85B"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b/>
          <w:sz w:val="20"/>
          <w:szCs w:val="20"/>
          <w:u w:val="single"/>
        </w:rPr>
        <w:t>Indemnification</w:t>
      </w:r>
    </w:p>
    <w:p w14:paraId="22EB1711"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You agree to defend, indemnify, and hold harmless the Company, its affiliates, licensors, and service providers, and its and their respective officers, directors, employees, contractors, agents, licensors, suppliers, successors, and assigns from and against any claims, liabilities, damages, judgments, awards, losses, costs, expenses, or fees (including reasonable attorneys' fees) arising out of or relating to your violation of these Terms of Use or your use of the Website, including, but not limited to, your User Contributions, any use of the Website's content, services, and products other than as expressly authorized in these Terms of Use, or your use of any information obtained from the Website.</w:t>
      </w:r>
    </w:p>
    <w:p w14:paraId="2FE0B241"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b/>
          <w:sz w:val="20"/>
          <w:szCs w:val="20"/>
          <w:u w:val="single"/>
        </w:rPr>
        <w:t>Governing Law and Jurisdiction</w:t>
      </w:r>
    </w:p>
    <w:p w14:paraId="5A23419A" w14:textId="533214B2"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 xml:space="preserve">All matters relating to the Website and these Terms of Use, and any dispute or claim arising therefrom or related thereto (in each case, including non-contractual disputes or claims), shall be governed by and construed in accordance with the internal laws of the </w:t>
      </w:r>
      <w:commentRangeStart w:id="8"/>
      <w:r w:rsidRPr="00EB3783">
        <w:rPr>
          <w:rFonts w:asciiTheme="minorHAnsi" w:hAnsiTheme="minorHAnsi" w:cstheme="minorHAnsi"/>
          <w:sz w:val="20"/>
          <w:szCs w:val="20"/>
        </w:rPr>
        <w:t xml:space="preserve">State of </w:t>
      </w:r>
      <w:r w:rsidR="00E17EAD" w:rsidRPr="00EB3783">
        <w:rPr>
          <w:rFonts w:asciiTheme="minorHAnsi" w:hAnsiTheme="minorHAnsi" w:cstheme="minorHAnsi"/>
          <w:sz w:val="20"/>
          <w:szCs w:val="20"/>
        </w:rPr>
        <w:t>Florida</w:t>
      </w:r>
      <w:r w:rsidRPr="00EB3783">
        <w:rPr>
          <w:rFonts w:asciiTheme="minorHAnsi" w:hAnsiTheme="minorHAnsi" w:cstheme="minorHAnsi"/>
          <w:sz w:val="20"/>
          <w:szCs w:val="20"/>
        </w:rPr>
        <w:t xml:space="preserve"> </w:t>
      </w:r>
      <w:commentRangeEnd w:id="8"/>
      <w:r w:rsidR="00E074A4">
        <w:rPr>
          <w:rStyle w:val="CommentReference"/>
          <w:rFonts w:asciiTheme="minorHAnsi" w:eastAsiaTheme="minorHAnsi" w:hAnsiTheme="minorHAnsi" w:cstheme="minorBidi"/>
          <w:kern w:val="2"/>
          <w14:ligatures w14:val="standardContextual"/>
        </w:rPr>
        <w:commentReference w:id="8"/>
      </w:r>
      <w:r w:rsidRPr="00EB3783">
        <w:rPr>
          <w:rFonts w:asciiTheme="minorHAnsi" w:hAnsiTheme="minorHAnsi" w:cstheme="minorHAnsi"/>
          <w:sz w:val="20"/>
          <w:szCs w:val="20"/>
        </w:rPr>
        <w:t xml:space="preserve">without giving effect to any choice or conflict of law provision or rule (whether of the State of </w:t>
      </w:r>
      <w:r w:rsidR="00E17EAD" w:rsidRPr="00EB3783">
        <w:rPr>
          <w:rFonts w:asciiTheme="minorHAnsi" w:hAnsiTheme="minorHAnsi" w:cstheme="minorHAnsi"/>
          <w:sz w:val="20"/>
          <w:szCs w:val="20"/>
        </w:rPr>
        <w:t>Florida</w:t>
      </w:r>
      <w:r w:rsidRPr="00EB3783">
        <w:rPr>
          <w:rFonts w:asciiTheme="minorHAnsi" w:hAnsiTheme="minorHAnsi" w:cstheme="minorHAnsi"/>
          <w:sz w:val="20"/>
          <w:szCs w:val="20"/>
        </w:rPr>
        <w:t xml:space="preserve"> or any other jurisdiction)</w:t>
      </w:r>
      <w:r w:rsidR="004A6B85" w:rsidRPr="00EB3783">
        <w:rPr>
          <w:rFonts w:asciiTheme="minorHAnsi" w:hAnsiTheme="minorHAnsi" w:cstheme="minorHAnsi"/>
          <w:sz w:val="20"/>
          <w:szCs w:val="20"/>
        </w:rPr>
        <w:t xml:space="preserve">, unless otherwise required by the laws of your country. Disputes may be submitted to the courts of your country of </w:t>
      </w:r>
      <w:r w:rsidR="00E20A77" w:rsidRPr="00EB3783">
        <w:rPr>
          <w:rFonts w:asciiTheme="minorHAnsi" w:hAnsiTheme="minorHAnsi" w:cstheme="minorHAnsi"/>
          <w:sz w:val="20"/>
          <w:szCs w:val="20"/>
        </w:rPr>
        <w:t>residence, unless local law requires otherwise.</w:t>
      </w:r>
    </w:p>
    <w:p w14:paraId="1598908F" w14:textId="22C970DA"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 xml:space="preserve">Any legal suit, action, or proceeding arising out of, or related to, these Terms of Use or the Website shall be instituted exclusively in the federal courts of the United States or the courts of the State of </w:t>
      </w:r>
      <w:r w:rsidR="00E17EAD" w:rsidRPr="00EB3783">
        <w:rPr>
          <w:rFonts w:asciiTheme="minorHAnsi" w:hAnsiTheme="minorHAnsi" w:cstheme="minorHAnsi"/>
          <w:sz w:val="20"/>
          <w:szCs w:val="20"/>
        </w:rPr>
        <w:t>Florida</w:t>
      </w:r>
      <w:r w:rsidRPr="00EB3783">
        <w:rPr>
          <w:rFonts w:asciiTheme="minorHAnsi" w:hAnsiTheme="minorHAnsi" w:cstheme="minorHAnsi"/>
          <w:sz w:val="20"/>
          <w:szCs w:val="20"/>
        </w:rPr>
        <w:t xml:space="preserve">, in each case located in the County of </w:t>
      </w:r>
      <w:r w:rsidR="00C156A9" w:rsidRPr="00EB3783">
        <w:rPr>
          <w:rFonts w:asciiTheme="minorHAnsi" w:hAnsiTheme="minorHAnsi" w:cstheme="minorHAnsi"/>
          <w:sz w:val="20"/>
          <w:szCs w:val="20"/>
        </w:rPr>
        <w:t>Lee</w:t>
      </w:r>
      <w:r w:rsidRPr="00EB3783">
        <w:rPr>
          <w:rFonts w:asciiTheme="minorHAnsi" w:hAnsiTheme="minorHAnsi" w:cstheme="minorHAnsi"/>
          <w:sz w:val="20"/>
          <w:szCs w:val="20"/>
        </w:rPr>
        <w:t xml:space="preserve">, although we retain the right to bring any suit, action, or proceeding against you for breach of these Terms of Use in your country of residence or any other relevant country. You waive </w:t>
      </w:r>
      <w:proofErr w:type="gramStart"/>
      <w:r w:rsidRPr="00EB3783">
        <w:rPr>
          <w:rFonts w:asciiTheme="minorHAnsi" w:hAnsiTheme="minorHAnsi" w:cstheme="minorHAnsi"/>
          <w:sz w:val="20"/>
          <w:szCs w:val="20"/>
        </w:rPr>
        <w:t>any and all</w:t>
      </w:r>
      <w:proofErr w:type="gramEnd"/>
      <w:r w:rsidRPr="00EB3783">
        <w:rPr>
          <w:rFonts w:asciiTheme="minorHAnsi" w:hAnsiTheme="minorHAnsi" w:cstheme="minorHAnsi"/>
          <w:sz w:val="20"/>
          <w:szCs w:val="20"/>
        </w:rPr>
        <w:t xml:space="preserve"> objections to the exercise of jurisdiction over you by such courts and to venue in such courts.</w:t>
      </w:r>
    </w:p>
    <w:p w14:paraId="18EE68BC" w14:textId="5FB18EAB" w:rsidR="00D617D7" w:rsidRPr="0005501B" w:rsidRDefault="00D617D7" w:rsidP="0005501B">
      <w:pPr>
        <w:pStyle w:val="Paragraph"/>
        <w:jc w:val="both"/>
        <w:rPr>
          <w:rFonts w:asciiTheme="minorHAnsi" w:hAnsiTheme="minorHAnsi" w:cstheme="minorHAnsi"/>
          <w:sz w:val="20"/>
          <w:szCs w:val="20"/>
        </w:rPr>
      </w:pPr>
      <w:r w:rsidRPr="0005501B">
        <w:rPr>
          <w:rFonts w:asciiTheme="minorHAnsi" w:hAnsiTheme="minorHAnsi" w:cstheme="minorHAnsi"/>
          <w:b/>
          <w:sz w:val="20"/>
          <w:szCs w:val="20"/>
          <w:u w:val="single"/>
        </w:rPr>
        <w:t>Arbitration</w:t>
      </w:r>
    </w:p>
    <w:p w14:paraId="60194DE9" w14:textId="77777777" w:rsidR="002D266A" w:rsidRPr="0005501B" w:rsidRDefault="002D266A" w:rsidP="0005501B">
      <w:pPr>
        <w:shd w:val="clear" w:color="auto" w:fill="FFFFFF"/>
        <w:jc w:val="both"/>
        <w:rPr>
          <w:rFonts w:cstheme="minorHAnsi"/>
          <w:b/>
          <w:bCs/>
          <w:sz w:val="20"/>
          <w:szCs w:val="20"/>
        </w:rPr>
      </w:pPr>
      <w:r w:rsidRPr="0005501B">
        <w:rPr>
          <w:rFonts w:cstheme="minorHAnsi"/>
          <w:b/>
          <w:bCs/>
          <w:sz w:val="20"/>
          <w:szCs w:val="20"/>
        </w:rPr>
        <w:t xml:space="preserve">READ THESE DISPUTE RESOLUTION TERMS CAREFULLY. THEY SUPERSEDE AND REPLACE ALL PRIOR TERMS FOR RESOLVING DISPUTES BETWEEN YOU AND THE COMPANY (TOGETHER “THE PARTIES”), REQUIRE YOU AND THE COMPANY TO ARBITRATE CERTAIN CLAIMS, AND LIMIT HOW YOU AND THE COMPANY CAN SEEK RELIEF FROM EACH OTHER. WITH LIMITED EXCEPTIONS, THESE TERMS PRECLUDE YOU AND THE COMPANY FROM SUING IN COURT OR PARTICIPATING IN A CLASS ACTION AND YOU AND THE COMPANY AGREE THAT ARBITRATION WILL BE SOLELY ON AN INDIVIDUAL BASIS AND NOT AS A CLASS ARBITRATION, CLASS ACTION, OR ANY OTHER REPRESENTATIVE PROCEEDING. YOU AND THE COMPANY </w:t>
      </w:r>
      <w:proofErr w:type="gramStart"/>
      <w:r w:rsidRPr="0005501B">
        <w:rPr>
          <w:rFonts w:cstheme="minorHAnsi"/>
          <w:b/>
          <w:bCs/>
          <w:sz w:val="20"/>
          <w:szCs w:val="20"/>
        </w:rPr>
        <w:t>ARE EACH</w:t>
      </w:r>
      <w:proofErr w:type="gramEnd"/>
      <w:r w:rsidRPr="0005501B">
        <w:rPr>
          <w:rFonts w:cstheme="minorHAnsi"/>
          <w:b/>
          <w:bCs/>
          <w:sz w:val="20"/>
          <w:szCs w:val="20"/>
        </w:rPr>
        <w:t xml:space="preserve"> WAIVING THE RIGHT TO TRIAL BY A JURY. FOLLOW THE INSTRUCTIONS BELOW IN SECTION L IF YOU WISH TO OPT OUT OF THE REQUIREMENT TO ARBITRATE.</w:t>
      </w:r>
    </w:p>
    <w:p w14:paraId="45CECC8B" w14:textId="6F7C7912" w:rsidR="002D266A" w:rsidRPr="0005501B" w:rsidRDefault="002D266A" w:rsidP="0005501B">
      <w:pPr>
        <w:shd w:val="clear" w:color="auto" w:fill="FFFFFF"/>
        <w:jc w:val="both"/>
        <w:rPr>
          <w:rFonts w:cstheme="minorHAnsi"/>
          <w:sz w:val="20"/>
          <w:szCs w:val="20"/>
        </w:rPr>
      </w:pPr>
      <w:r w:rsidRPr="0005501B">
        <w:rPr>
          <w:rFonts w:cstheme="minorHAnsi"/>
          <w:b/>
          <w:bCs/>
          <w:sz w:val="20"/>
          <w:szCs w:val="20"/>
        </w:rPr>
        <w:t>A.</w:t>
      </w:r>
      <w:r w:rsidRPr="0005501B">
        <w:rPr>
          <w:rFonts w:eastAsia="Calibri" w:cstheme="minorHAnsi"/>
          <w:b/>
          <w:bCs/>
          <w:smallCaps/>
          <w:sz w:val="20"/>
          <w:szCs w:val="20"/>
        </w:rPr>
        <w:t xml:space="preserve">THE PARTIES TO THIS </w:t>
      </w:r>
      <w:proofErr w:type="gramStart"/>
      <w:r w:rsidRPr="0005501B">
        <w:rPr>
          <w:rFonts w:eastAsia="Calibri" w:cstheme="minorHAnsi"/>
          <w:b/>
          <w:bCs/>
          <w:smallCaps/>
          <w:sz w:val="20"/>
          <w:szCs w:val="20"/>
        </w:rPr>
        <w:t>AGREEMENT  MUTUALLY</w:t>
      </w:r>
      <w:proofErr w:type="gramEnd"/>
      <w:r w:rsidRPr="0005501B">
        <w:rPr>
          <w:rFonts w:eastAsia="Calibri" w:cstheme="minorHAnsi"/>
          <w:b/>
          <w:bCs/>
          <w:smallCaps/>
          <w:sz w:val="20"/>
          <w:szCs w:val="20"/>
        </w:rPr>
        <w:t xml:space="preserve"> AGREE THAT ANY CLAIM OR DISPUTE BETWEEN THEM ARISING FROM OR RELATING TO THIS AGREEMENT OR THE RIGHTS OF THE PARTIES UNDER THIS AGREEMENT WHICH CANNOT BE RESOLVED BY INFORMAL DISPUTE RESOLUTION SHALL BE RESOLVED BY BINDING INDIVIDUAL ARBITRATION BEFORE A SINGLE ARBITRATOR ADMINISTERED BY THE AMERICAN ARBITRATION ASSOCIATION (“AAA”).  </w:t>
      </w:r>
      <w:r w:rsidRPr="0005501B">
        <w:rPr>
          <w:rFonts w:eastAsia="Calibri" w:cstheme="minorHAnsi"/>
          <w:sz w:val="20"/>
          <w:szCs w:val="20"/>
        </w:rPr>
        <w:t>I</w:t>
      </w:r>
      <w:r w:rsidRPr="0005501B">
        <w:rPr>
          <w:rFonts w:cstheme="minorHAnsi"/>
          <w:sz w:val="20"/>
          <w:szCs w:val="20"/>
        </w:rPr>
        <w:t xml:space="preserve">f You are a “Consumer,” meaning that You only use our products or services for personal, family, or household purposes, the rules applicable to Claims between You </w:t>
      </w:r>
      <w:proofErr w:type="gramStart"/>
      <w:r w:rsidRPr="0005501B">
        <w:rPr>
          <w:rFonts w:cstheme="minorHAnsi"/>
          <w:sz w:val="20"/>
          <w:szCs w:val="20"/>
        </w:rPr>
        <w:t>and  the</w:t>
      </w:r>
      <w:proofErr w:type="gramEnd"/>
      <w:r w:rsidRPr="0005501B">
        <w:rPr>
          <w:rFonts w:cstheme="minorHAnsi"/>
          <w:sz w:val="20"/>
          <w:szCs w:val="20"/>
        </w:rPr>
        <w:t xml:space="preserve"> </w:t>
      </w:r>
      <w:proofErr w:type="gramStart"/>
      <w:r w:rsidRPr="0005501B">
        <w:rPr>
          <w:rFonts w:cstheme="minorHAnsi"/>
          <w:sz w:val="20"/>
          <w:szCs w:val="20"/>
        </w:rPr>
        <w:t>Company  shall</w:t>
      </w:r>
      <w:proofErr w:type="gramEnd"/>
      <w:r w:rsidRPr="0005501B">
        <w:rPr>
          <w:rFonts w:cstheme="minorHAnsi"/>
          <w:sz w:val="20"/>
          <w:szCs w:val="20"/>
        </w:rPr>
        <w:t xml:space="preserve"> be AAA’s Consumer Arbitration Rules, as modified by these Dispute Resolution Terms. Otherwise, the rules applicable to Claims between </w:t>
      </w:r>
      <w:r w:rsidRPr="0005501B">
        <w:rPr>
          <w:rFonts w:cstheme="minorHAnsi"/>
          <w:sz w:val="20"/>
          <w:szCs w:val="20"/>
        </w:rPr>
        <w:lastRenderedPageBreak/>
        <w:t xml:space="preserve">You and the Company shall be the AAA’s Commercial Rules. </w:t>
      </w:r>
      <w:r w:rsidRPr="0005501B">
        <w:rPr>
          <w:rFonts w:eastAsia="Calibri" w:cstheme="minorHAnsi"/>
          <w:sz w:val="20"/>
          <w:szCs w:val="20"/>
        </w:rPr>
        <w:t xml:space="preserve">The Commercial and Consumer Rules of the AAA are available at </w:t>
      </w:r>
      <w:hyperlink r:id="rId12" w:history="1">
        <w:r w:rsidRPr="0005501B">
          <w:rPr>
            <w:rStyle w:val="Hyperlink0"/>
            <w:rFonts w:eastAsia="Calibri" w:cstheme="minorHAnsi"/>
            <w:sz w:val="20"/>
            <w:szCs w:val="20"/>
          </w:rPr>
          <w:t>www.adr.org</w:t>
        </w:r>
      </w:hyperlink>
      <w:r w:rsidRPr="0005501B">
        <w:rPr>
          <w:rFonts w:eastAsia="Calibri" w:cstheme="minorHAnsi"/>
          <w:sz w:val="20"/>
          <w:szCs w:val="20"/>
        </w:rPr>
        <w:t>.</w:t>
      </w:r>
    </w:p>
    <w:p w14:paraId="2989D5BA" w14:textId="153D8846" w:rsidR="002D266A" w:rsidRPr="0005501B" w:rsidRDefault="002D266A" w:rsidP="0005501B">
      <w:pPr>
        <w:pStyle w:val="ListParagraph"/>
        <w:pBdr>
          <w:top w:val="nil"/>
          <w:left w:val="nil"/>
          <w:bottom w:val="nil"/>
          <w:right w:val="nil"/>
          <w:between w:val="nil"/>
          <w:bar w:val="nil"/>
        </w:pBdr>
        <w:ind w:left="0"/>
        <w:jc w:val="both"/>
        <w:rPr>
          <w:rFonts w:eastAsia="Calibri" w:cstheme="minorHAnsi"/>
          <w:sz w:val="20"/>
          <w:szCs w:val="20"/>
        </w:rPr>
      </w:pPr>
      <w:r w:rsidRPr="0005501B">
        <w:rPr>
          <w:rFonts w:eastAsia="Calibri" w:cstheme="minorHAnsi"/>
          <w:b/>
          <w:bCs/>
          <w:sz w:val="20"/>
          <w:szCs w:val="20"/>
        </w:rPr>
        <w:t xml:space="preserve">B. </w:t>
      </w:r>
      <w:r w:rsidRPr="0005501B">
        <w:rPr>
          <w:rFonts w:eastAsia="Calibri" w:cstheme="minorHAnsi"/>
          <w:b/>
          <w:bCs/>
          <w:sz w:val="20"/>
          <w:szCs w:val="20"/>
        </w:rPr>
        <w:tab/>
      </w:r>
      <w:r w:rsidRPr="0005501B">
        <w:rPr>
          <w:rFonts w:eastAsia="Calibri" w:cstheme="minorHAnsi"/>
          <w:sz w:val="20"/>
          <w:szCs w:val="20"/>
        </w:rPr>
        <w:t xml:space="preserve"> In the event the AAA is unwilling or unable to hear the dispute, the parties shall agree to, or an appropriate court shall </w:t>
      </w:r>
      <w:proofErr w:type="gramStart"/>
      <w:r w:rsidRPr="0005501B">
        <w:rPr>
          <w:rFonts w:eastAsia="Calibri" w:cstheme="minorHAnsi"/>
          <w:sz w:val="20"/>
          <w:szCs w:val="20"/>
        </w:rPr>
        <w:t>select,</w:t>
      </w:r>
      <w:proofErr w:type="gramEnd"/>
      <w:r w:rsidRPr="0005501B">
        <w:rPr>
          <w:rFonts w:eastAsia="Calibri" w:cstheme="minorHAnsi"/>
          <w:sz w:val="20"/>
          <w:szCs w:val="20"/>
        </w:rPr>
        <w:t xml:space="preserve"> another arbitration provider. Unless otherwise agreed upon by the parties, any arbitration hearing shall take place in </w:t>
      </w:r>
      <w:r w:rsidR="00D6350C" w:rsidRPr="0005501B">
        <w:rPr>
          <w:rFonts w:eastAsia="Calibri" w:cstheme="minorHAnsi"/>
          <w:sz w:val="20"/>
          <w:szCs w:val="20"/>
        </w:rPr>
        <w:t>[</w:t>
      </w:r>
      <w:r w:rsidR="009E5AC5" w:rsidRPr="0005501B">
        <w:rPr>
          <w:rFonts w:eastAsia="Calibri" w:cstheme="minorHAnsi"/>
          <w:sz w:val="20"/>
          <w:szCs w:val="20"/>
          <w:highlight w:val="yellow"/>
        </w:rPr>
        <w:t>Miami</w:t>
      </w:r>
      <w:r w:rsidR="00D6350C" w:rsidRPr="0005501B">
        <w:rPr>
          <w:rFonts w:eastAsia="Calibri" w:cstheme="minorHAnsi"/>
          <w:sz w:val="20"/>
          <w:szCs w:val="20"/>
          <w:highlight w:val="yellow"/>
        </w:rPr>
        <w:t>],</w:t>
      </w:r>
      <w:r w:rsidR="009E5AC5" w:rsidRPr="0005501B">
        <w:rPr>
          <w:rFonts w:eastAsia="Calibri" w:cstheme="minorHAnsi"/>
          <w:sz w:val="20"/>
          <w:szCs w:val="20"/>
        </w:rPr>
        <w:t xml:space="preserve"> F</w:t>
      </w:r>
      <w:r w:rsidR="00D6350C" w:rsidRPr="0005501B">
        <w:rPr>
          <w:rFonts w:eastAsia="Calibri" w:cstheme="minorHAnsi"/>
          <w:sz w:val="20"/>
          <w:szCs w:val="20"/>
        </w:rPr>
        <w:t>l</w:t>
      </w:r>
      <w:r w:rsidR="009E5AC5" w:rsidRPr="0005501B">
        <w:rPr>
          <w:rFonts w:eastAsia="Calibri" w:cstheme="minorHAnsi"/>
          <w:sz w:val="20"/>
          <w:szCs w:val="20"/>
        </w:rPr>
        <w:t>orida</w:t>
      </w:r>
      <w:r w:rsidRPr="0005501B">
        <w:rPr>
          <w:rFonts w:eastAsia="Calibri" w:cstheme="minorHAnsi"/>
          <w:sz w:val="20"/>
          <w:szCs w:val="20"/>
        </w:rPr>
        <w:t xml:space="preserve">, although either party may elect to participate in the arbitration by telephone. The Party filing the Demand for Arbitration shall be responsible for the initial filing fees and costs charged by AAA and the respondent shall be responsible for payment </w:t>
      </w:r>
      <w:r w:rsidRPr="0005501B">
        <w:rPr>
          <w:rFonts w:cstheme="minorHAnsi"/>
          <w:sz w:val="20"/>
          <w:szCs w:val="20"/>
        </w:rPr>
        <w:t xml:space="preserve">of </w:t>
      </w:r>
      <w:r w:rsidRPr="0005501B">
        <w:rPr>
          <w:rFonts w:eastAsia="Calibri" w:cstheme="minorHAnsi"/>
          <w:sz w:val="20"/>
          <w:szCs w:val="20"/>
        </w:rPr>
        <w:t xml:space="preserve">filing fees for any Cross-Complaint or Counterclaim. </w:t>
      </w:r>
    </w:p>
    <w:p w14:paraId="27D90342" w14:textId="74A1AC16" w:rsidR="002D266A" w:rsidRPr="0005501B" w:rsidRDefault="002D266A" w:rsidP="0005501B">
      <w:pPr>
        <w:pStyle w:val="ListParagraph"/>
        <w:pBdr>
          <w:top w:val="nil"/>
          <w:left w:val="nil"/>
          <w:bottom w:val="nil"/>
          <w:right w:val="nil"/>
          <w:between w:val="nil"/>
          <w:bar w:val="nil"/>
        </w:pBdr>
        <w:ind w:left="0"/>
        <w:jc w:val="both"/>
        <w:rPr>
          <w:rFonts w:eastAsia="Calibri" w:cstheme="minorHAnsi"/>
          <w:sz w:val="20"/>
          <w:szCs w:val="20"/>
        </w:rPr>
      </w:pPr>
      <w:r w:rsidRPr="0005501B">
        <w:rPr>
          <w:rFonts w:eastAsia="Calibri" w:cstheme="minorHAnsi"/>
          <w:b/>
          <w:bCs/>
          <w:sz w:val="20"/>
          <w:szCs w:val="20"/>
        </w:rPr>
        <w:t>C.</w:t>
      </w:r>
      <w:r w:rsidRPr="0005501B">
        <w:rPr>
          <w:rFonts w:eastAsia="Calibri" w:cstheme="minorHAnsi"/>
          <w:sz w:val="20"/>
          <w:szCs w:val="20"/>
        </w:rPr>
        <w:tab/>
        <w:t xml:space="preserve">Although this agreement to arbitrate is made and entered into between You and </w:t>
      </w:r>
      <w:r w:rsidRPr="0005501B">
        <w:rPr>
          <w:rFonts w:cstheme="minorHAnsi"/>
          <w:sz w:val="20"/>
          <w:szCs w:val="20"/>
        </w:rPr>
        <w:t>the Company,</w:t>
      </w:r>
      <w:r w:rsidRPr="0005501B">
        <w:rPr>
          <w:rFonts w:eastAsia="Calibri" w:cstheme="minorHAnsi"/>
          <w:sz w:val="20"/>
          <w:szCs w:val="20"/>
        </w:rPr>
        <w:t xml:space="preserve"> </w:t>
      </w:r>
      <w:r w:rsidRPr="0005501B">
        <w:rPr>
          <w:rFonts w:cstheme="minorHAnsi"/>
          <w:sz w:val="20"/>
          <w:szCs w:val="20"/>
        </w:rPr>
        <w:t>the Company</w:t>
      </w:r>
      <w:r w:rsidRPr="0005501B">
        <w:rPr>
          <w:rFonts w:eastAsia="Calibri" w:cstheme="minorHAnsi"/>
          <w:sz w:val="20"/>
          <w:szCs w:val="20"/>
        </w:rPr>
        <w:t>’s affiliates, owners, members, managers, and employees (“Related Parties”) are intended third-party beneficiaries of the Agreement</w:t>
      </w:r>
      <w:r w:rsidRPr="0005501B">
        <w:rPr>
          <w:rFonts w:cstheme="minorHAnsi"/>
          <w:sz w:val="20"/>
          <w:szCs w:val="20"/>
        </w:rPr>
        <w:t xml:space="preserve">, including </w:t>
      </w:r>
      <w:r w:rsidRPr="0005501B">
        <w:rPr>
          <w:rFonts w:eastAsia="Calibri" w:cstheme="minorHAnsi"/>
          <w:sz w:val="20"/>
          <w:szCs w:val="20"/>
        </w:rPr>
        <w:t>this agreement to arbitrate.</w:t>
      </w:r>
    </w:p>
    <w:p w14:paraId="4B5EC7C7" w14:textId="1A1AC731" w:rsidR="002D266A" w:rsidRPr="0005501B" w:rsidRDefault="002D266A" w:rsidP="0005501B">
      <w:pPr>
        <w:jc w:val="both"/>
        <w:rPr>
          <w:rFonts w:cstheme="minorHAnsi"/>
          <w:sz w:val="20"/>
          <w:szCs w:val="20"/>
        </w:rPr>
      </w:pPr>
      <w:r w:rsidRPr="0005501B">
        <w:rPr>
          <w:rFonts w:cstheme="minorHAnsi"/>
          <w:b/>
          <w:bCs/>
          <w:sz w:val="20"/>
          <w:szCs w:val="20"/>
        </w:rPr>
        <w:t>D</w:t>
      </w:r>
      <w:r w:rsidRPr="0005501B">
        <w:rPr>
          <w:rFonts w:cstheme="minorHAnsi"/>
          <w:sz w:val="20"/>
          <w:szCs w:val="20"/>
        </w:rPr>
        <w:t>.</w:t>
      </w:r>
      <w:r w:rsidRPr="0005501B">
        <w:rPr>
          <w:rFonts w:cstheme="minorHAnsi"/>
          <w:sz w:val="20"/>
          <w:szCs w:val="20"/>
        </w:rPr>
        <w:tab/>
      </w:r>
      <w:r w:rsidRPr="0005501B">
        <w:rPr>
          <w:rFonts w:eastAsia="Calibri" w:cstheme="minorHAnsi"/>
          <w:sz w:val="20"/>
          <w:szCs w:val="20"/>
        </w:rPr>
        <w:t xml:space="preserve">This agreement to arbitrate shall survive the </w:t>
      </w:r>
      <w:r w:rsidRPr="0005501B">
        <w:rPr>
          <w:rFonts w:cstheme="minorHAnsi"/>
          <w:sz w:val="20"/>
          <w:szCs w:val="20"/>
        </w:rPr>
        <w:t>termination</w:t>
      </w:r>
      <w:r w:rsidRPr="0005501B">
        <w:rPr>
          <w:rFonts w:eastAsia="Calibri" w:cstheme="minorHAnsi"/>
          <w:sz w:val="20"/>
          <w:szCs w:val="20"/>
        </w:rPr>
        <w:t xml:space="preserve"> of this Agreement. Any issues related to the arbitrability of any claim, or the scope, validity or enforceability of this agreement to arbitrate shall be determined by the arbitrator. If either party wishes to initiate arbitration, the initiating party must notify the other party in writing via certified mail, return receipt requested, or hand delivery via courier. The Demand for Arbitration must include a statement of the legal and factual basis of the claim(s) to be arbitrated. </w:t>
      </w:r>
      <w:r w:rsidRPr="0005501B">
        <w:rPr>
          <w:rFonts w:cstheme="minorHAnsi"/>
          <w:sz w:val="20"/>
          <w:szCs w:val="20"/>
        </w:rPr>
        <w:t xml:space="preserve">You will send a copy of any demand for arbitration to the Company by certified mail addressed to the Company at </w:t>
      </w:r>
      <w:r w:rsidR="00D6350C" w:rsidRPr="0005501B">
        <w:rPr>
          <w:rFonts w:cstheme="minorHAnsi"/>
          <w:sz w:val="20"/>
          <w:szCs w:val="20"/>
        </w:rPr>
        <w:t>3333 Renaissance Blvd, Suite #209, Bonita Springs, FL 3413</w:t>
      </w:r>
      <w:r w:rsidRPr="0005501B">
        <w:rPr>
          <w:rFonts w:cstheme="minorHAnsi"/>
          <w:sz w:val="20"/>
          <w:szCs w:val="20"/>
        </w:rPr>
        <w:t xml:space="preserve">. The Company will send any demand for arbitration to You by certified mail using the current mailing address You provided in your </w:t>
      </w:r>
      <w:proofErr w:type="gramStart"/>
      <w:r w:rsidR="0005501B" w:rsidRPr="0005501B">
        <w:rPr>
          <w:rFonts w:cstheme="minorHAnsi"/>
          <w:sz w:val="20"/>
          <w:szCs w:val="20"/>
        </w:rPr>
        <w:t>Zinrai</w:t>
      </w:r>
      <w:r w:rsidRPr="0005501B">
        <w:rPr>
          <w:rFonts w:cstheme="minorHAnsi"/>
          <w:sz w:val="20"/>
          <w:szCs w:val="20"/>
        </w:rPr>
        <w:t xml:space="preserve">  account</w:t>
      </w:r>
      <w:proofErr w:type="gramEnd"/>
      <w:r w:rsidRPr="0005501B">
        <w:rPr>
          <w:rFonts w:cstheme="minorHAnsi"/>
          <w:sz w:val="20"/>
          <w:szCs w:val="20"/>
        </w:rPr>
        <w:t xml:space="preserve">. </w:t>
      </w:r>
      <w:r w:rsidRPr="0005501B">
        <w:rPr>
          <w:rFonts w:eastAsia="Calibri" w:cstheme="minorHAnsi"/>
          <w:sz w:val="20"/>
          <w:szCs w:val="20"/>
        </w:rPr>
        <w:t>The parties shall be entitled to all discovery rights permitted by the Federal Rules of Civil Procedure and the parties shall be permitted to bring motions under FRCP Rules 12 and 56</w:t>
      </w:r>
      <w:proofErr w:type="gramStart"/>
      <w:r w:rsidRPr="0005501B">
        <w:rPr>
          <w:rFonts w:eastAsia="Calibri" w:cstheme="minorHAnsi"/>
          <w:sz w:val="20"/>
          <w:szCs w:val="20"/>
        </w:rPr>
        <w:t>.  The</w:t>
      </w:r>
      <w:proofErr w:type="gramEnd"/>
      <w:r w:rsidRPr="0005501B">
        <w:rPr>
          <w:rFonts w:eastAsia="Calibri" w:cstheme="minorHAnsi"/>
          <w:sz w:val="20"/>
          <w:szCs w:val="20"/>
        </w:rPr>
        <w:t xml:space="preserve"> decision of the arbitrator shall be </w:t>
      </w:r>
      <w:r w:rsidRPr="0005501B">
        <w:rPr>
          <w:rFonts w:cstheme="minorHAnsi"/>
          <w:sz w:val="20"/>
          <w:szCs w:val="20"/>
        </w:rPr>
        <w:t xml:space="preserve">final and binding </w:t>
      </w:r>
      <w:r w:rsidRPr="0005501B">
        <w:rPr>
          <w:rFonts w:eastAsia="Calibri" w:cstheme="minorHAnsi"/>
          <w:sz w:val="20"/>
          <w:szCs w:val="20"/>
        </w:rPr>
        <w:t xml:space="preserve">on the parties and may, if necessary, be reduced to a final judgment in a court of competent jurisdiction. </w:t>
      </w:r>
    </w:p>
    <w:p w14:paraId="0E22FE1B" w14:textId="5B127E19" w:rsidR="002D266A" w:rsidRPr="0005501B" w:rsidRDefault="002D266A" w:rsidP="0005501B">
      <w:pPr>
        <w:jc w:val="both"/>
        <w:rPr>
          <w:rFonts w:cstheme="minorHAnsi"/>
          <w:sz w:val="20"/>
          <w:szCs w:val="20"/>
        </w:rPr>
      </w:pPr>
      <w:r w:rsidRPr="0005501B">
        <w:rPr>
          <w:rFonts w:cstheme="minorHAnsi"/>
          <w:b/>
          <w:bCs/>
          <w:sz w:val="20"/>
          <w:szCs w:val="20"/>
        </w:rPr>
        <w:t>E. Required Informal Dispute Resolution</w:t>
      </w:r>
      <w:r w:rsidRPr="0005501B">
        <w:rPr>
          <w:rFonts w:cstheme="minorHAnsi"/>
          <w:sz w:val="20"/>
          <w:szCs w:val="20"/>
        </w:rPr>
        <w:t xml:space="preserve">. Except for IP Claims (defined in Section F) and Claims requiring a temporary restraining order, if either of us has a Claim against the other, both of us must first attempt to resolve the Claim informally before the Claim may be brought in arbitration. You and the Company will make a good-faith effort to negotiate for forty-five (45) days towards the resolution of any Claim, or for a longer period as mutually agreed in writing by You and the Company.  You will send any Claimant Notice to the Company by certified mail addressed </w:t>
      </w:r>
      <w:proofErr w:type="gramStart"/>
      <w:r w:rsidRPr="0005501B">
        <w:rPr>
          <w:rFonts w:cstheme="minorHAnsi"/>
          <w:sz w:val="20"/>
          <w:szCs w:val="20"/>
        </w:rPr>
        <w:t>to  the</w:t>
      </w:r>
      <w:proofErr w:type="gramEnd"/>
      <w:r w:rsidRPr="0005501B">
        <w:rPr>
          <w:rFonts w:cstheme="minorHAnsi"/>
          <w:sz w:val="20"/>
          <w:szCs w:val="20"/>
        </w:rPr>
        <w:t xml:space="preserve"> </w:t>
      </w:r>
      <w:proofErr w:type="gramStart"/>
      <w:r w:rsidRPr="0005501B">
        <w:rPr>
          <w:rFonts w:cstheme="minorHAnsi"/>
          <w:sz w:val="20"/>
          <w:szCs w:val="20"/>
        </w:rPr>
        <w:t>Company  at</w:t>
      </w:r>
      <w:proofErr w:type="gramEnd"/>
      <w:r w:rsidRPr="0005501B">
        <w:rPr>
          <w:rFonts w:cstheme="minorHAnsi"/>
          <w:sz w:val="20"/>
          <w:szCs w:val="20"/>
        </w:rPr>
        <w:t xml:space="preserve"> </w:t>
      </w:r>
      <w:r w:rsidR="00D6350C" w:rsidRPr="0005501B">
        <w:rPr>
          <w:rFonts w:cstheme="minorHAnsi"/>
          <w:sz w:val="20"/>
          <w:szCs w:val="20"/>
        </w:rPr>
        <w:t>3333 Renaissance Blvd, Suite #209, Bonita Springs, FL 3413</w:t>
      </w:r>
      <w:r w:rsidRPr="0005501B">
        <w:rPr>
          <w:rFonts w:cstheme="minorHAnsi"/>
          <w:sz w:val="20"/>
          <w:szCs w:val="20"/>
        </w:rPr>
        <w:t xml:space="preserve">. The </w:t>
      </w:r>
      <w:proofErr w:type="gramStart"/>
      <w:r w:rsidRPr="0005501B">
        <w:rPr>
          <w:rFonts w:cstheme="minorHAnsi"/>
          <w:sz w:val="20"/>
          <w:szCs w:val="20"/>
        </w:rPr>
        <w:t>Company  will</w:t>
      </w:r>
      <w:proofErr w:type="gramEnd"/>
      <w:r w:rsidRPr="0005501B">
        <w:rPr>
          <w:rFonts w:cstheme="minorHAnsi"/>
          <w:sz w:val="20"/>
          <w:szCs w:val="20"/>
        </w:rPr>
        <w:t xml:space="preserve"> send any Claimant Notice to You by certified mail using the current mailing address You provided in your </w:t>
      </w:r>
      <w:r w:rsidR="0005501B" w:rsidRPr="0005501B">
        <w:rPr>
          <w:rFonts w:cstheme="minorHAnsi"/>
          <w:sz w:val="20"/>
          <w:szCs w:val="20"/>
        </w:rPr>
        <w:t>Zinrai</w:t>
      </w:r>
      <w:r w:rsidRPr="0005501B">
        <w:rPr>
          <w:rFonts w:cstheme="minorHAnsi"/>
          <w:sz w:val="20"/>
          <w:szCs w:val="20"/>
        </w:rPr>
        <w:t xml:space="preserve"> account. The Claimant Notice sent by either party must provide </w:t>
      </w:r>
      <w:proofErr w:type="gramStart"/>
      <w:r w:rsidRPr="0005501B">
        <w:rPr>
          <w:rFonts w:cstheme="minorHAnsi"/>
          <w:sz w:val="20"/>
          <w:szCs w:val="20"/>
        </w:rPr>
        <w:t>factual information</w:t>
      </w:r>
      <w:proofErr w:type="gramEnd"/>
      <w:r w:rsidRPr="0005501B">
        <w:rPr>
          <w:rFonts w:cstheme="minorHAnsi"/>
          <w:sz w:val="20"/>
          <w:szCs w:val="20"/>
        </w:rPr>
        <w:t xml:space="preserve"> sufficient for the receiving party to evaluate the Claim and </w:t>
      </w:r>
      <w:proofErr w:type="gramStart"/>
      <w:r w:rsidRPr="0005501B">
        <w:rPr>
          <w:rFonts w:cstheme="minorHAnsi"/>
          <w:sz w:val="20"/>
          <w:szCs w:val="20"/>
        </w:rPr>
        <w:t>must  include</w:t>
      </w:r>
      <w:proofErr w:type="gramEnd"/>
      <w:r w:rsidRPr="0005501B">
        <w:rPr>
          <w:rFonts w:cstheme="minorHAnsi"/>
          <w:sz w:val="20"/>
          <w:szCs w:val="20"/>
        </w:rPr>
        <w:t xml:space="preserve"> the claimant’s name, address, email address, and any relevant purchase information and product information.  Engaging in Informal Dispute Resolution is a condition precedent to either party’s right to initiate </w:t>
      </w:r>
      <w:proofErr w:type="gramStart"/>
      <w:r w:rsidRPr="0005501B">
        <w:rPr>
          <w:rFonts w:cstheme="minorHAnsi"/>
          <w:sz w:val="20"/>
          <w:szCs w:val="20"/>
        </w:rPr>
        <w:t>an arbitration</w:t>
      </w:r>
      <w:proofErr w:type="gramEnd"/>
      <w:r w:rsidRPr="0005501B">
        <w:rPr>
          <w:rFonts w:cstheme="minorHAnsi"/>
          <w:sz w:val="20"/>
          <w:szCs w:val="20"/>
        </w:rPr>
        <w:t xml:space="preserve">. </w:t>
      </w:r>
    </w:p>
    <w:p w14:paraId="6F7AF8FE" w14:textId="77777777" w:rsidR="002D266A" w:rsidRPr="0005501B" w:rsidRDefault="002D266A" w:rsidP="0005501B">
      <w:pPr>
        <w:shd w:val="clear" w:color="auto" w:fill="FFFFFF"/>
        <w:jc w:val="both"/>
        <w:rPr>
          <w:rFonts w:cstheme="minorHAnsi"/>
          <w:sz w:val="20"/>
          <w:szCs w:val="20"/>
        </w:rPr>
      </w:pPr>
      <w:r w:rsidRPr="0005501B">
        <w:rPr>
          <w:rFonts w:cstheme="minorHAnsi"/>
          <w:b/>
          <w:bCs/>
          <w:sz w:val="20"/>
          <w:szCs w:val="20"/>
        </w:rPr>
        <w:t>F. Claims Subject to Binding Arbitration</w:t>
      </w:r>
      <w:r w:rsidRPr="0005501B">
        <w:rPr>
          <w:rFonts w:cstheme="minorHAnsi"/>
          <w:sz w:val="20"/>
          <w:szCs w:val="20"/>
        </w:rPr>
        <w:t>;</w:t>
      </w:r>
      <w:r w:rsidRPr="0005501B">
        <w:rPr>
          <w:rFonts w:cstheme="minorHAnsi"/>
          <w:b/>
          <w:bCs/>
          <w:sz w:val="20"/>
          <w:szCs w:val="20"/>
        </w:rPr>
        <w:t xml:space="preserve"> Exceptions.</w:t>
      </w:r>
      <w:r w:rsidRPr="0005501B">
        <w:rPr>
          <w:rFonts w:cstheme="minorHAnsi"/>
          <w:sz w:val="20"/>
          <w:szCs w:val="20"/>
        </w:rPr>
        <w:t xml:space="preserve"> Except for IP Claims, which are disputes that exclusively relate to infringement of your or the Company’s intellectual property rights,  both parties agree that all Claims meeting the requirements of Section E that are not resolved during the Informal Resolution Period, including Claims that are unrelated to IP Claims but are jointly filed with IP Claims, will only be resolved through binding arbitration. </w:t>
      </w:r>
    </w:p>
    <w:p w14:paraId="5BAF2866" w14:textId="77777777" w:rsidR="002D266A" w:rsidRPr="0005501B" w:rsidRDefault="002D266A" w:rsidP="0005501B">
      <w:pPr>
        <w:shd w:val="clear" w:color="auto" w:fill="FFFFFF"/>
        <w:jc w:val="both"/>
        <w:rPr>
          <w:rFonts w:cstheme="minorHAnsi"/>
          <w:sz w:val="20"/>
          <w:szCs w:val="20"/>
        </w:rPr>
      </w:pPr>
      <w:r w:rsidRPr="0005501B">
        <w:rPr>
          <w:rFonts w:cstheme="minorHAnsi"/>
          <w:b/>
          <w:bCs/>
          <w:sz w:val="20"/>
          <w:szCs w:val="20"/>
        </w:rPr>
        <w:t>G. Small Claims.</w:t>
      </w:r>
      <w:r w:rsidRPr="0005501B">
        <w:rPr>
          <w:rFonts w:cstheme="minorHAnsi"/>
          <w:sz w:val="20"/>
          <w:szCs w:val="20"/>
        </w:rPr>
        <w:t xml:space="preserve"> You or the Company may pursue any Claim, except IP Claims, in a small-claims court instead of through arbitration if (</w:t>
      </w:r>
      <w:proofErr w:type="spellStart"/>
      <w:r w:rsidRPr="0005501B">
        <w:rPr>
          <w:rFonts w:cstheme="minorHAnsi"/>
          <w:sz w:val="20"/>
          <w:szCs w:val="20"/>
        </w:rPr>
        <w:t>i</w:t>
      </w:r>
      <w:proofErr w:type="spellEnd"/>
      <w:r w:rsidRPr="0005501B">
        <w:rPr>
          <w:rFonts w:cstheme="minorHAnsi"/>
          <w:sz w:val="20"/>
          <w:szCs w:val="20"/>
        </w:rPr>
        <w:t>) the Claim meets the jurisdictional requirements of the small claims court and (ii) the small claims court does not permit class or similar representative actions or relief.</w:t>
      </w:r>
    </w:p>
    <w:p w14:paraId="69ADC245" w14:textId="77777777" w:rsidR="002D266A" w:rsidRPr="0005501B" w:rsidRDefault="002D266A" w:rsidP="0005501B">
      <w:pPr>
        <w:shd w:val="clear" w:color="auto" w:fill="FFFFFF"/>
        <w:jc w:val="both"/>
        <w:rPr>
          <w:rFonts w:cstheme="minorHAnsi"/>
          <w:sz w:val="20"/>
          <w:szCs w:val="20"/>
        </w:rPr>
      </w:pPr>
      <w:r w:rsidRPr="0005501B">
        <w:rPr>
          <w:rFonts w:cstheme="minorHAnsi"/>
          <w:b/>
          <w:bCs/>
          <w:sz w:val="20"/>
          <w:szCs w:val="20"/>
        </w:rPr>
        <w:t>H. Arbitration Fees</w:t>
      </w:r>
      <w:r w:rsidRPr="0005501B">
        <w:rPr>
          <w:rFonts w:cstheme="minorHAnsi"/>
          <w:sz w:val="20"/>
          <w:szCs w:val="20"/>
        </w:rPr>
        <w:t xml:space="preserve">. </w:t>
      </w:r>
      <w:hyperlink r:id="rId13" w:history="1">
        <w:r w:rsidRPr="0005501B">
          <w:rPr>
            <w:rStyle w:val="Hyperlink"/>
            <w:rFonts w:cstheme="minorHAnsi"/>
            <w:sz w:val="20"/>
            <w:szCs w:val="20"/>
            <w:shd w:val="clear" w:color="auto" w:fill="FFFFFF"/>
          </w:rPr>
          <w:t>You</w:t>
        </w:r>
      </w:hyperlink>
      <w:r w:rsidRPr="0005501B">
        <w:rPr>
          <w:rFonts w:cstheme="minorHAnsi"/>
          <w:sz w:val="20"/>
          <w:szCs w:val="20"/>
          <w:shd w:val="clear" w:color="auto" w:fill="FFFFFF"/>
        </w:rPr>
        <w:t xml:space="preserve"> and </w:t>
      </w:r>
      <w:r w:rsidRPr="0005501B">
        <w:rPr>
          <w:rFonts w:cstheme="minorHAnsi"/>
          <w:sz w:val="20"/>
          <w:szCs w:val="20"/>
        </w:rPr>
        <w:t>the Company</w:t>
      </w:r>
      <w:r w:rsidRPr="0005501B">
        <w:rPr>
          <w:rFonts w:cstheme="minorHAnsi"/>
          <w:sz w:val="20"/>
          <w:szCs w:val="20"/>
          <w:shd w:val="clear" w:color="auto" w:fill="FFFFFF"/>
        </w:rPr>
        <w:t xml:space="preserve"> will be responsible for paying the fees of the arbitrator and any administrative fees charged by AAA according to the rules and procedures of the AAA. </w:t>
      </w:r>
    </w:p>
    <w:p w14:paraId="4A02BC83" w14:textId="77777777" w:rsidR="002D266A" w:rsidRPr="0005501B" w:rsidRDefault="002D266A" w:rsidP="0005501B">
      <w:pPr>
        <w:shd w:val="clear" w:color="auto" w:fill="FFFFFF"/>
        <w:jc w:val="both"/>
        <w:rPr>
          <w:rFonts w:cstheme="minorHAnsi"/>
          <w:sz w:val="20"/>
          <w:szCs w:val="20"/>
        </w:rPr>
      </w:pPr>
      <w:r w:rsidRPr="0005501B">
        <w:rPr>
          <w:rFonts w:cstheme="minorHAnsi"/>
          <w:b/>
          <w:bCs/>
          <w:sz w:val="20"/>
          <w:szCs w:val="20"/>
        </w:rPr>
        <w:lastRenderedPageBreak/>
        <w:t>I. Frivolous or Improper Claims</w:t>
      </w:r>
      <w:r w:rsidRPr="0005501B">
        <w:rPr>
          <w:rFonts w:cstheme="minorHAnsi"/>
          <w:sz w:val="20"/>
          <w:szCs w:val="20"/>
        </w:rPr>
        <w:t>. To the extent permitted by law, a claimant must pay all reasonable costs and fees incurred by the responding party—including arbitration fees, attorney fees, and expert fees—related to a Claim if an arbitrator or court determines that (</w:t>
      </w:r>
      <w:proofErr w:type="spellStart"/>
      <w:r w:rsidRPr="0005501B">
        <w:rPr>
          <w:rFonts w:cstheme="minorHAnsi"/>
          <w:sz w:val="20"/>
          <w:szCs w:val="20"/>
        </w:rPr>
        <w:t>i</w:t>
      </w:r>
      <w:proofErr w:type="spellEnd"/>
      <w:r w:rsidRPr="0005501B">
        <w:rPr>
          <w:rFonts w:cstheme="minorHAnsi"/>
          <w:sz w:val="20"/>
          <w:szCs w:val="20"/>
        </w:rPr>
        <w:t>) the Claim was not warranted by existing law or by a nonfrivolous argument or (ii) the Claim was filed in arbitration for any improper purpose, including to harass the responding party, cause unnecessary delay, or increase the cost of dispute resolution.</w:t>
      </w:r>
    </w:p>
    <w:p w14:paraId="6606D98F" w14:textId="2A11098C" w:rsidR="002D266A" w:rsidRPr="0005501B" w:rsidRDefault="002D266A" w:rsidP="0005501B">
      <w:pPr>
        <w:shd w:val="clear" w:color="auto" w:fill="FFFFFF"/>
        <w:jc w:val="both"/>
        <w:rPr>
          <w:rFonts w:cstheme="minorHAnsi"/>
          <w:sz w:val="20"/>
          <w:szCs w:val="20"/>
        </w:rPr>
      </w:pPr>
      <w:r w:rsidRPr="0005501B">
        <w:rPr>
          <w:rFonts w:cstheme="minorHAnsi"/>
          <w:b/>
          <w:bCs/>
          <w:sz w:val="20"/>
          <w:szCs w:val="20"/>
        </w:rPr>
        <w:t>J</w:t>
      </w:r>
      <w:r w:rsidRPr="0005501B">
        <w:rPr>
          <w:rFonts w:cstheme="minorHAnsi"/>
          <w:sz w:val="20"/>
          <w:szCs w:val="20"/>
        </w:rPr>
        <w:t xml:space="preserve">. </w:t>
      </w:r>
      <w:r w:rsidRPr="0005501B">
        <w:rPr>
          <w:rFonts w:cstheme="minorHAnsi"/>
          <w:b/>
          <w:bCs/>
          <w:sz w:val="20"/>
          <w:szCs w:val="20"/>
        </w:rPr>
        <w:t>Class Action Waiver</w:t>
      </w:r>
      <w:r w:rsidRPr="0005501B">
        <w:rPr>
          <w:rFonts w:cstheme="minorHAnsi"/>
          <w:sz w:val="20"/>
          <w:szCs w:val="20"/>
        </w:rPr>
        <w:t xml:space="preserve">. You and the Company </w:t>
      </w:r>
      <w:r w:rsidRPr="0005501B">
        <w:rPr>
          <w:rFonts w:eastAsia="Calibri" w:cstheme="minorHAnsi"/>
          <w:sz w:val="20"/>
          <w:szCs w:val="20"/>
        </w:rPr>
        <w:t xml:space="preserve">agree that by entering into the above agreement to arbitrate both parties are waiving their right to have any dispute or claim brought, heard or arbitrated as a class action lawsuit or class action arbitration, or any joint or consolidated lawsuit or joint or consolidated arbitration of any kind.  You and </w:t>
      </w:r>
      <w:r w:rsidRPr="0005501B">
        <w:rPr>
          <w:rFonts w:cstheme="minorHAnsi"/>
          <w:sz w:val="20"/>
          <w:szCs w:val="20"/>
        </w:rPr>
        <w:t>the Company</w:t>
      </w:r>
      <w:r w:rsidRPr="0005501B">
        <w:rPr>
          <w:rFonts w:eastAsia="Calibri" w:cstheme="minorHAnsi"/>
          <w:sz w:val="20"/>
          <w:szCs w:val="20"/>
        </w:rPr>
        <w:t xml:space="preserve"> agree that an arbitrator shall not have any authority to hear or arbitrate any class or collective action. You and </w:t>
      </w:r>
      <w:r w:rsidRPr="0005501B">
        <w:rPr>
          <w:rFonts w:cstheme="minorHAnsi"/>
          <w:sz w:val="20"/>
          <w:szCs w:val="20"/>
        </w:rPr>
        <w:t>the Company</w:t>
      </w:r>
      <w:r w:rsidRPr="0005501B">
        <w:rPr>
          <w:rFonts w:eastAsia="Calibri" w:cstheme="minorHAnsi"/>
          <w:sz w:val="20"/>
          <w:szCs w:val="20"/>
        </w:rPr>
        <w:t xml:space="preserve"> agree that any claim that all or part of this class action waiver is unenforceable shall be determined by a state or federal court located in </w:t>
      </w:r>
      <w:r w:rsidR="00D6350C" w:rsidRPr="0005501B">
        <w:rPr>
          <w:rFonts w:eastAsia="Calibri" w:cstheme="minorHAnsi"/>
          <w:sz w:val="20"/>
          <w:szCs w:val="20"/>
        </w:rPr>
        <w:t>[Miami], Florida</w:t>
      </w:r>
      <w:r w:rsidRPr="0005501B">
        <w:rPr>
          <w:rFonts w:eastAsia="Calibri" w:cstheme="minorHAnsi"/>
          <w:sz w:val="20"/>
          <w:szCs w:val="20"/>
        </w:rPr>
        <w:t xml:space="preserve"> and not by an arbitrator. You and </w:t>
      </w:r>
      <w:r w:rsidRPr="0005501B">
        <w:rPr>
          <w:rFonts w:cstheme="minorHAnsi"/>
          <w:sz w:val="20"/>
          <w:szCs w:val="20"/>
        </w:rPr>
        <w:t>the Company</w:t>
      </w:r>
      <w:r w:rsidRPr="0005501B">
        <w:rPr>
          <w:rFonts w:eastAsia="Calibri" w:cstheme="minorHAnsi"/>
          <w:sz w:val="20"/>
          <w:szCs w:val="20"/>
        </w:rPr>
        <w:t xml:space="preserve"> further agree that if a court determines that the limitations of this paragraph are deemed invalid or unenforceable, any putative class or representative action must be brought in a court of proper jurisdiction and not in arbitration. </w:t>
      </w:r>
    </w:p>
    <w:p w14:paraId="2FD53956" w14:textId="77777777" w:rsidR="002D266A" w:rsidRPr="0005501B" w:rsidRDefault="002D266A" w:rsidP="0005501B">
      <w:pPr>
        <w:shd w:val="clear" w:color="auto" w:fill="FFFFFF"/>
        <w:jc w:val="both"/>
        <w:rPr>
          <w:rFonts w:cstheme="minorHAnsi"/>
          <w:sz w:val="20"/>
          <w:szCs w:val="20"/>
        </w:rPr>
      </w:pPr>
      <w:r w:rsidRPr="0005501B">
        <w:rPr>
          <w:rFonts w:cstheme="minorHAnsi"/>
          <w:b/>
          <w:bCs/>
          <w:sz w:val="20"/>
          <w:szCs w:val="20"/>
        </w:rPr>
        <w:t>K. Mass Arbitrations</w:t>
      </w:r>
      <w:r w:rsidRPr="0005501B">
        <w:rPr>
          <w:rFonts w:cstheme="minorHAnsi"/>
          <w:sz w:val="20"/>
          <w:szCs w:val="20"/>
        </w:rPr>
        <w:t xml:space="preserve">. If twenty-five (25) or more Claimant Notices are received by a party within one hundred and eighty (180) days of the first Claimant Notice that the party received, and all such Claimant Notices raise similar Claims and have the same or coordinated counsel, then these Claims will be considered “Mass Arbitrations.” You or the Company may advise the other if You or the Company believe that the Claims at issue are Mass Arbitrations, and disputes over whether a Claim meets the definition of “Mass Arbitrations” will be decided by the arbitration provider as an administrative matter. Mass Arbitrations shall proceed pursuant to the AAA Mass Arbitration procedures. </w:t>
      </w:r>
    </w:p>
    <w:p w14:paraId="220571C9" w14:textId="6D52EC55" w:rsidR="002D266A" w:rsidRPr="0005501B" w:rsidRDefault="002D266A" w:rsidP="0005501B">
      <w:pPr>
        <w:jc w:val="both"/>
        <w:rPr>
          <w:rFonts w:cstheme="minorHAnsi"/>
          <w:sz w:val="20"/>
          <w:szCs w:val="20"/>
        </w:rPr>
      </w:pPr>
      <w:r w:rsidRPr="0005501B">
        <w:rPr>
          <w:rFonts w:cstheme="minorHAnsi"/>
          <w:b/>
          <w:bCs/>
          <w:sz w:val="20"/>
          <w:szCs w:val="20"/>
        </w:rPr>
        <w:t>L. 30-Day Right to Opt-Out</w:t>
      </w:r>
      <w:r w:rsidRPr="0005501B">
        <w:rPr>
          <w:rFonts w:cstheme="minorHAnsi"/>
          <w:sz w:val="20"/>
          <w:szCs w:val="20"/>
        </w:rPr>
        <w:t xml:space="preserve">. You have the right to opt out of arbitration by sending written notice of your decision to opt-out to the following address by mail to the Company at </w:t>
      </w:r>
      <w:r w:rsidR="0005501B" w:rsidRPr="0005501B">
        <w:rPr>
          <w:rFonts w:cstheme="minorHAnsi"/>
          <w:sz w:val="20"/>
          <w:szCs w:val="20"/>
        </w:rPr>
        <w:t xml:space="preserve">3333 Renaissance Blvd, Suite #209, Bonita Springs, FL </w:t>
      </w:r>
      <w:proofErr w:type="gramStart"/>
      <w:r w:rsidR="0005501B" w:rsidRPr="0005501B">
        <w:rPr>
          <w:rFonts w:cstheme="minorHAnsi"/>
          <w:sz w:val="20"/>
          <w:szCs w:val="20"/>
        </w:rPr>
        <w:t>3413</w:t>
      </w:r>
      <w:r w:rsidRPr="0005501B">
        <w:rPr>
          <w:rFonts w:cstheme="minorHAnsi"/>
          <w:sz w:val="20"/>
          <w:szCs w:val="20"/>
        </w:rPr>
        <w:t xml:space="preserve">  within</w:t>
      </w:r>
      <w:proofErr w:type="gramEnd"/>
      <w:r w:rsidRPr="0005501B">
        <w:rPr>
          <w:rFonts w:cstheme="minorHAnsi"/>
          <w:sz w:val="20"/>
          <w:szCs w:val="20"/>
        </w:rPr>
        <w:t xml:space="preserve"> thirty (30) days of You first becoming subject to these Dispute Resolution Terms. Such notice must include the name of each person opting out and contact information for each such person, the specific products, or services used that are at issue, the email address that You used to set up your </w:t>
      </w:r>
      <w:proofErr w:type="gramStart"/>
      <w:r w:rsidR="0005501B" w:rsidRPr="0005501B">
        <w:rPr>
          <w:rFonts w:cstheme="minorHAnsi"/>
          <w:sz w:val="20"/>
          <w:szCs w:val="20"/>
        </w:rPr>
        <w:t>Zinrai</w:t>
      </w:r>
      <w:r w:rsidRPr="0005501B">
        <w:rPr>
          <w:rFonts w:cstheme="minorHAnsi"/>
          <w:sz w:val="20"/>
          <w:szCs w:val="20"/>
        </w:rPr>
        <w:t xml:space="preserve">  account</w:t>
      </w:r>
      <w:proofErr w:type="gramEnd"/>
      <w:r w:rsidRPr="0005501B">
        <w:rPr>
          <w:rFonts w:cstheme="minorHAnsi"/>
          <w:sz w:val="20"/>
          <w:szCs w:val="20"/>
        </w:rPr>
        <w:t xml:space="preserve"> (if You have one), and, if applicable, a copy of your purchase receipt(s). </w:t>
      </w:r>
    </w:p>
    <w:p w14:paraId="45EAE1D1" w14:textId="77777777" w:rsidR="002D266A" w:rsidRPr="0005501B" w:rsidRDefault="002D266A" w:rsidP="0005501B">
      <w:pPr>
        <w:shd w:val="clear" w:color="auto" w:fill="FFFFFF"/>
        <w:jc w:val="both"/>
        <w:rPr>
          <w:rFonts w:cstheme="minorHAnsi"/>
          <w:b/>
          <w:bCs/>
          <w:sz w:val="20"/>
          <w:szCs w:val="20"/>
        </w:rPr>
      </w:pPr>
      <w:r w:rsidRPr="0005501B">
        <w:rPr>
          <w:rFonts w:cstheme="minorHAnsi"/>
          <w:b/>
          <w:bCs/>
          <w:sz w:val="20"/>
          <w:szCs w:val="20"/>
        </w:rPr>
        <w:t>M. Governing Law.</w:t>
      </w:r>
    </w:p>
    <w:p w14:paraId="5EE5F8CC" w14:textId="2B2E8E38" w:rsidR="002D266A" w:rsidRPr="0005501B" w:rsidRDefault="002D266A" w:rsidP="0005501B">
      <w:pPr>
        <w:shd w:val="clear" w:color="auto" w:fill="FFFFFF"/>
        <w:jc w:val="both"/>
        <w:rPr>
          <w:rFonts w:cstheme="minorHAnsi"/>
          <w:sz w:val="20"/>
          <w:szCs w:val="20"/>
        </w:rPr>
      </w:pPr>
      <w:r w:rsidRPr="0005501B">
        <w:rPr>
          <w:rFonts w:cstheme="minorHAnsi"/>
          <w:sz w:val="20"/>
          <w:szCs w:val="20"/>
        </w:rPr>
        <w:t xml:space="preserve">All Claims shall be subject to, governed by, construed, and interpreted in accordance with the laws of the State of </w:t>
      </w:r>
      <w:r w:rsidR="00D6350C" w:rsidRPr="0005501B">
        <w:rPr>
          <w:rFonts w:cstheme="minorHAnsi"/>
          <w:sz w:val="20"/>
          <w:szCs w:val="20"/>
        </w:rPr>
        <w:t>Florida</w:t>
      </w:r>
      <w:r w:rsidRPr="0005501B">
        <w:rPr>
          <w:rFonts w:cstheme="minorHAnsi"/>
          <w:sz w:val="20"/>
          <w:szCs w:val="20"/>
        </w:rPr>
        <w:t xml:space="preserve">, U.S.A., except for its conflict of law rules.  The Federal Arbitration Act </w:t>
      </w:r>
      <w:proofErr w:type="gramStart"/>
      <w:r w:rsidRPr="0005501B">
        <w:rPr>
          <w:rFonts w:cstheme="minorHAnsi"/>
          <w:sz w:val="20"/>
          <w:szCs w:val="20"/>
        </w:rPr>
        <w:t>shall otherwise</w:t>
      </w:r>
      <w:proofErr w:type="gramEnd"/>
      <w:r w:rsidRPr="0005501B">
        <w:rPr>
          <w:rFonts w:cstheme="minorHAnsi"/>
          <w:sz w:val="20"/>
          <w:szCs w:val="20"/>
        </w:rPr>
        <w:t xml:space="preserve"> govern all matters relating to arbitration. </w:t>
      </w:r>
    </w:p>
    <w:p w14:paraId="37869D33" w14:textId="77777777" w:rsidR="002D266A" w:rsidRPr="0005501B" w:rsidRDefault="002D266A" w:rsidP="0005501B">
      <w:pPr>
        <w:shd w:val="clear" w:color="auto" w:fill="FFFFFF"/>
        <w:jc w:val="both"/>
        <w:rPr>
          <w:rFonts w:cstheme="minorHAnsi"/>
          <w:b/>
          <w:bCs/>
          <w:sz w:val="20"/>
          <w:szCs w:val="20"/>
        </w:rPr>
      </w:pPr>
      <w:r w:rsidRPr="0005501B">
        <w:rPr>
          <w:rFonts w:cstheme="minorHAnsi"/>
          <w:b/>
          <w:bCs/>
          <w:sz w:val="20"/>
          <w:szCs w:val="20"/>
        </w:rPr>
        <w:t>N. Venue.</w:t>
      </w:r>
    </w:p>
    <w:p w14:paraId="4249875E" w14:textId="58AE29AE" w:rsidR="002D266A" w:rsidRPr="0005501B" w:rsidRDefault="002D266A" w:rsidP="0005501B">
      <w:pPr>
        <w:shd w:val="clear" w:color="auto" w:fill="FFFFFF"/>
        <w:jc w:val="both"/>
        <w:rPr>
          <w:rFonts w:cstheme="minorHAnsi"/>
          <w:sz w:val="20"/>
          <w:szCs w:val="20"/>
        </w:rPr>
      </w:pPr>
      <w:r w:rsidRPr="0005501B">
        <w:rPr>
          <w:rFonts w:cstheme="minorHAnsi"/>
          <w:sz w:val="20"/>
          <w:szCs w:val="20"/>
        </w:rPr>
        <w:t xml:space="preserve">All Claims not subject to arbitration pursuant to these Dispute Resolution Terms and that cannot be heard in small claims court will be resolved exclusively and have jurisdiction in the courts located in </w:t>
      </w:r>
      <w:r w:rsidR="0005501B" w:rsidRPr="0005501B">
        <w:rPr>
          <w:rFonts w:cstheme="minorHAnsi"/>
          <w:sz w:val="20"/>
          <w:szCs w:val="20"/>
        </w:rPr>
        <w:t>the county of Lee, Florida</w:t>
      </w:r>
      <w:r w:rsidRPr="0005501B">
        <w:rPr>
          <w:rFonts w:cstheme="minorHAnsi"/>
          <w:sz w:val="20"/>
          <w:szCs w:val="20"/>
        </w:rPr>
        <w:t>, U.S.A.</w:t>
      </w:r>
    </w:p>
    <w:p w14:paraId="0D34C346" w14:textId="7C0ED295" w:rsidR="00D617D7" w:rsidRPr="0005501B" w:rsidRDefault="00D617D7" w:rsidP="0005501B">
      <w:pPr>
        <w:pStyle w:val="Paragraph"/>
        <w:jc w:val="both"/>
        <w:rPr>
          <w:rFonts w:asciiTheme="minorHAnsi" w:hAnsiTheme="minorHAnsi" w:cstheme="minorHAnsi"/>
          <w:sz w:val="20"/>
          <w:szCs w:val="20"/>
        </w:rPr>
      </w:pPr>
      <w:r w:rsidRPr="0005501B">
        <w:rPr>
          <w:rFonts w:asciiTheme="minorHAnsi" w:hAnsiTheme="minorHAnsi" w:cstheme="minorHAnsi"/>
          <w:sz w:val="20"/>
          <w:szCs w:val="20"/>
        </w:rPr>
        <w:t xml:space="preserve">At Company's sole discretion, it may require you to submit any disputes arising from these Terms of Use or use of the Website, including disputes arising from or concerning their interpretation, violation, invalidity, non-performance, or termination, to final and binding arbitration under the Rules of Arbitration of the American Arbitration Association applying </w:t>
      </w:r>
      <w:r w:rsidR="001D1D0E" w:rsidRPr="0005501B">
        <w:rPr>
          <w:rFonts w:asciiTheme="minorHAnsi" w:hAnsiTheme="minorHAnsi" w:cstheme="minorHAnsi"/>
          <w:sz w:val="20"/>
          <w:szCs w:val="20"/>
        </w:rPr>
        <w:t>the laws of the state of Florida</w:t>
      </w:r>
      <w:r w:rsidRPr="0005501B">
        <w:rPr>
          <w:rFonts w:asciiTheme="minorHAnsi" w:hAnsiTheme="minorHAnsi" w:cstheme="minorHAnsi"/>
          <w:sz w:val="20"/>
          <w:szCs w:val="20"/>
        </w:rPr>
        <w:t>.</w:t>
      </w:r>
    </w:p>
    <w:p w14:paraId="3C341924" w14:textId="7D1490A9"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b/>
          <w:sz w:val="20"/>
          <w:szCs w:val="20"/>
          <w:u w:val="single"/>
        </w:rPr>
        <w:t>Limitation on Time to File Claims</w:t>
      </w:r>
    </w:p>
    <w:p w14:paraId="35B54336" w14:textId="18FE94FD" w:rsidR="00D617D7" w:rsidRPr="00EB3783" w:rsidRDefault="00FE472F"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 xml:space="preserve">UNLESS PROHIBITED BY APPLICABLE LAW, </w:t>
      </w:r>
      <w:r w:rsidR="00D617D7" w:rsidRPr="00EB3783">
        <w:rPr>
          <w:rFonts w:asciiTheme="minorHAnsi" w:hAnsiTheme="minorHAnsi" w:cstheme="minorHAnsi"/>
          <w:sz w:val="20"/>
          <w:szCs w:val="20"/>
        </w:rPr>
        <w:t>ANY CAUSE OF ACTION OR CLAIM YOU MAY HAVE ARISING OUT OF OR RELATING TO THESE TERMS OF USE OR THE WEBSITE MUST BE COMMENCED WITHIN ONE (1) YEAR AFTER THE CAUSE OF ACTION ACCRUES; OTHERWISE, SUCH CAUSE OF ACTION OR CLAIM IS PERMANENTLY BARRED.</w:t>
      </w:r>
    </w:p>
    <w:p w14:paraId="05E02CE3"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b/>
          <w:sz w:val="20"/>
          <w:szCs w:val="20"/>
          <w:u w:val="single"/>
        </w:rPr>
        <w:lastRenderedPageBreak/>
        <w:t>Waiver and Severability</w:t>
      </w:r>
    </w:p>
    <w:p w14:paraId="0426B1C6"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No waiver by the Company of any term or condition set out in these Terms of Use shall be deemed a further or continuing waiver of such term or condition or a waiver of any other term or condition, and any failure of the Company to assert a right or provision under these Terms of Use shall not constitute a waiver of such right or provision.</w:t>
      </w:r>
    </w:p>
    <w:p w14:paraId="5B7E99F9"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 xml:space="preserve">If any provision of these Terms of Use is held by a court or other tribunal of competent jurisdiction to be invalid, illegal, or unenforceable for any reason, such provision shall be eliminated or limited to the minimum extent such that the remaining provisions of the Terms of Use will continue in full force and effect. </w:t>
      </w:r>
    </w:p>
    <w:p w14:paraId="22E5C345"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b/>
          <w:sz w:val="20"/>
          <w:szCs w:val="20"/>
          <w:u w:val="single"/>
        </w:rPr>
        <w:t>Entire Agreement</w:t>
      </w:r>
    </w:p>
    <w:p w14:paraId="6380F16D" w14:textId="1C8610D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The Terms of Use, our Privacy Policy,</w:t>
      </w:r>
      <w:r w:rsidR="00FE472F" w:rsidRPr="00EB3783">
        <w:rPr>
          <w:rFonts w:asciiTheme="minorHAnsi" w:hAnsiTheme="minorHAnsi" w:cstheme="minorHAnsi"/>
          <w:sz w:val="20"/>
          <w:szCs w:val="20"/>
        </w:rPr>
        <w:t xml:space="preserve"> </w:t>
      </w:r>
      <w:r w:rsidRPr="00EB3783">
        <w:rPr>
          <w:rFonts w:asciiTheme="minorHAnsi" w:hAnsiTheme="minorHAnsi" w:cstheme="minorHAnsi"/>
          <w:sz w:val="20"/>
          <w:szCs w:val="20"/>
        </w:rPr>
        <w:t xml:space="preserve">and </w:t>
      </w:r>
      <w:r w:rsidR="003609D0" w:rsidRPr="00EB3783">
        <w:rPr>
          <w:rFonts w:asciiTheme="minorHAnsi" w:hAnsiTheme="minorHAnsi" w:cstheme="minorHAnsi"/>
          <w:sz w:val="20"/>
          <w:szCs w:val="20"/>
        </w:rPr>
        <w:t>if applicable</w:t>
      </w:r>
      <w:r w:rsidR="00B26A2D" w:rsidRPr="00EB3783">
        <w:rPr>
          <w:rFonts w:asciiTheme="minorHAnsi" w:hAnsiTheme="minorHAnsi" w:cstheme="minorHAnsi"/>
          <w:sz w:val="20"/>
          <w:szCs w:val="20"/>
        </w:rPr>
        <w:t>,</w:t>
      </w:r>
      <w:r w:rsidR="003609D0" w:rsidRPr="00EB3783">
        <w:rPr>
          <w:rFonts w:asciiTheme="minorHAnsi" w:hAnsiTheme="minorHAnsi" w:cstheme="minorHAnsi"/>
          <w:sz w:val="20"/>
          <w:szCs w:val="20"/>
        </w:rPr>
        <w:t xml:space="preserve"> Brand Promoter Agreement or </w:t>
      </w:r>
      <w:r w:rsidR="00746C6F" w:rsidRPr="00EB3783">
        <w:rPr>
          <w:rFonts w:asciiTheme="minorHAnsi" w:hAnsiTheme="minorHAnsi" w:cstheme="minorHAnsi"/>
          <w:sz w:val="20"/>
          <w:szCs w:val="20"/>
          <w:highlight w:val="yellow"/>
        </w:rPr>
        <w:t xml:space="preserve">Member </w:t>
      </w:r>
      <w:r w:rsidRPr="00EB3783">
        <w:rPr>
          <w:rFonts w:asciiTheme="minorHAnsi" w:hAnsiTheme="minorHAnsi" w:cstheme="minorHAnsi"/>
          <w:sz w:val="20"/>
          <w:szCs w:val="20"/>
          <w:highlight w:val="yellow"/>
        </w:rPr>
        <w:t>Terms</w:t>
      </w:r>
      <w:r w:rsidRPr="00EB3783">
        <w:rPr>
          <w:rFonts w:asciiTheme="minorHAnsi" w:hAnsiTheme="minorHAnsi" w:cstheme="minorHAnsi"/>
          <w:sz w:val="20"/>
          <w:szCs w:val="20"/>
        </w:rPr>
        <w:t xml:space="preserve"> constitute the sole and entire agreement between you and </w:t>
      </w:r>
      <w:r w:rsidR="00FE472F" w:rsidRPr="00EB3783">
        <w:rPr>
          <w:rFonts w:asciiTheme="minorHAnsi" w:hAnsiTheme="minorHAnsi" w:cstheme="minorHAnsi"/>
          <w:sz w:val="20"/>
          <w:szCs w:val="20"/>
        </w:rPr>
        <w:t>Zinrai</w:t>
      </w:r>
      <w:r w:rsidRPr="00EB3783">
        <w:rPr>
          <w:rFonts w:asciiTheme="minorHAnsi" w:hAnsiTheme="minorHAnsi" w:cstheme="minorHAnsi"/>
          <w:sz w:val="20"/>
          <w:szCs w:val="20"/>
        </w:rPr>
        <w:t xml:space="preserve"> regarding the Website and supersede all prior and contemporaneous understandings, agreements, representations, and warranties, both written and oral, regarding the Website. </w:t>
      </w:r>
      <w:r w:rsidR="008158F2" w:rsidRPr="00EB3783">
        <w:rPr>
          <w:rFonts w:asciiTheme="minorHAnsi" w:hAnsiTheme="minorHAnsi" w:cstheme="minorHAnsi"/>
          <w:sz w:val="20"/>
          <w:szCs w:val="20"/>
        </w:rPr>
        <w:t xml:space="preserve">If these Terms of Use are inconsistent with the </w:t>
      </w:r>
      <w:r w:rsidR="0009097C" w:rsidRPr="00EB3783">
        <w:rPr>
          <w:rFonts w:asciiTheme="minorHAnsi" w:hAnsiTheme="minorHAnsi" w:cstheme="minorHAnsi"/>
          <w:sz w:val="20"/>
          <w:szCs w:val="20"/>
        </w:rPr>
        <w:t>Brand Promoter Agreement or Member Terms as applicable,</w:t>
      </w:r>
      <w:r w:rsidR="008158F2" w:rsidRPr="00EB3783">
        <w:rPr>
          <w:rFonts w:asciiTheme="minorHAnsi" w:hAnsiTheme="minorHAnsi" w:cstheme="minorHAnsi"/>
          <w:sz w:val="20"/>
          <w:szCs w:val="20"/>
        </w:rPr>
        <w:t xml:space="preserve"> those </w:t>
      </w:r>
      <w:r w:rsidR="0009097C" w:rsidRPr="00EB3783">
        <w:rPr>
          <w:rFonts w:asciiTheme="minorHAnsi" w:hAnsiTheme="minorHAnsi" w:cstheme="minorHAnsi"/>
          <w:sz w:val="20"/>
          <w:szCs w:val="20"/>
        </w:rPr>
        <w:t>t</w:t>
      </w:r>
      <w:r w:rsidR="008158F2" w:rsidRPr="00EB3783">
        <w:rPr>
          <w:rFonts w:asciiTheme="minorHAnsi" w:hAnsiTheme="minorHAnsi" w:cstheme="minorHAnsi"/>
          <w:sz w:val="20"/>
          <w:szCs w:val="20"/>
        </w:rPr>
        <w:t xml:space="preserve">erms will </w:t>
      </w:r>
      <w:proofErr w:type="gramStart"/>
      <w:r w:rsidR="008158F2" w:rsidRPr="00EB3783">
        <w:rPr>
          <w:rFonts w:asciiTheme="minorHAnsi" w:hAnsiTheme="minorHAnsi" w:cstheme="minorHAnsi"/>
          <w:sz w:val="20"/>
          <w:szCs w:val="20"/>
        </w:rPr>
        <w:t>control</w:t>
      </w:r>
      <w:proofErr w:type="gramEnd"/>
      <w:r w:rsidR="008158F2" w:rsidRPr="00EB3783">
        <w:rPr>
          <w:rFonts w:asciiTheme="minorHAnsi" w:hAnsiTheme="minorHAnsi" w:cstheme="minorHAnsi"/>
          <w:sz w:val="20"/>
          <w:szCs w:val="20"/>
        </w:rPr>
        <w:t>.</w:t>
      </w:r>
    </w:p>
    <w:p w14:paraId="64BAC7C0" w14:textId="77777777"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b/>
          <w:sz w:val="20"/>
          <w:szCs w:val="20"/>
          <w:u w:val="single"/>
        </w:rPr>
        <w:t>Your Comments and Concerns</w:t>
      </w:r>
    </w:p>
    <w:p w14:paraId="6C8DF2D4" w14:textId="410E0503" w:rsidR="00D617D7" w:rsidRPr="00EB3783" w:rsidRDefault="00D617D7" w:rsidP="00EB3783">
      <w:pPr>
        <w:jc w:val="both"/>
        <w:rPr>
          <w:rFonts w:cstheme="minorHAnsi"/>
          <w:sz w:val="20"/>
          <w:szCs w:val="20"/>
        </w:rPr>
      </w:pPr>
      <w:r w:rsidRPr="00EB3783">
        <w:rPr>
          <w:rFonts w:cstheme="minorHAnsi"/>
          <w:color w:val="000000"/>
          <w:sz w:val="20"/>
          <w:szCs w:val="20"/>
        </w:rPr>
        <w:t xml:space="preserve">This website is operated by </w:t>
      </w:r>
      <w:r w:rsidR="00215262" w:rsidRPr="00EB3783">
        <w:rPr>
          <w:rFonts w:cstheme="minorHAnsi"/>
          <w:sz w:val="20"/>
          <w:szCs w:val="20"/>
        </w:rPr>
        <w:t>Zinrai LLC,</w:t>
      </w:r>
      <w:r w:rsidRPr="00EB3783">
        <w:rPr>
          <w:rFonts w:cstheme="minorHAnsi"/>
          <w:color w:val="000000"/>
          <w:sz w:val="20"/>
          <w:szCs w:val="20"/>
        </w:rPr>
        <w:t xml:space="preserve"> </w:t>
      </w:r>
      <w:r w:rsidR="0086342C" w:rsidRPr="00EB3783">
        <w:rPr>
          <w:rFonts w:cstheme="minorHAnsi"/>
          <w:sz w:val="20"/>
          <w:szCs w:val="20"/>
        </w:rPr>
        <w:t>3333 Renaissance Blvd, Suite #209, Bonita Springs, FL 3413.</w:t>
      </w:r>
    </w:p>
    <w:p w14:paraId="335DB868" w14:textId="5F201D9B" w:rsidR="00D617D7" w:rsidRPr="00EB3783" w:rsidRDefault="00D617D7" w:rsidP="00EB3783">
      <w:pPr>
        <w:pStyle w:val="Paragraph"/>
        <w:jc w:val="both"/>
        <w:rPr>
          <w:rFonts w:asciiTheme="minorHAnsi" w:hAnsiTheme="minorHAnsi" w:cstheme="minorHAnsi"/>
          <w:sz w:val="20"/>
          <w:szCs w:val="20"/>
        </w:rPr>
      </w:pPr>
      <w:r w:rsidRPr="00EB3783">
        <w:rPr>
          <w:rFonts w:asciiTheme="minorHAnsi" w:hAnsiTheme="minorHAnsi" w:cstheme="minorHAnsi"/>
          <w:sz w:val="20"/>
          <w:szCs w:val="20"/>
        </w:rPr>
        <w:t xml:space="preserve">All other feedback, comments, requests for technical support, and other communications relating to the Website should be directed </w:t>
      </w:r>
      <w:commentRangeStart w:id="9"/>
      <w:commentRangeStart w:id="10"/>
      <w:r w:rsidRPr="00EB3783">
        <w:rPr>
          <w:rFonts w:asciiTheme="minorHAnsi" w:hAnsiTheme="minorHAnsi" w:cstheme="minorHAnsi"/>
          <w:sz w:val="20"/>
          <w:szCs w:val="20"/>
        </w:rPr>
        <w:t>to</w:t>
      </w:r>
      <w:commentRangeEnd w:id="9"/>
      <w:r w:rsidR="007C1CFA" w:rsidRPr="00EB3783">
        <w:rPr>
          <w:rStyle w:val="CommentReference"/>
          <w:rFonts w:asciiTheme="minorHAnsi" w:eastAsiaTheme="minorHAnsi" w:hAnsiTheme="minorHAnsi" w:cstheme="minorHAnsi"/>
          <w:kern w:val="2"/>
          <w:sz w:val="20"/>
          <w:szCs w:val="20"/>
        </w:rPr>
        <w:commentReference w:id="9"/>
      </w:r>
      <w:commentRangeEnd w:id="10"/>
      <w:r w:rsidR="00E074A4">
        <w:rPr>
          <w:rStyle w:val="CommentReference"/>
          <w:rFonts w:asciiTheme="minorHAnsi" w:eastAsiaTheme="minorHAnsi" w:hAnsiTheme="minorHAnsi" w:cstheme="minorBidi"/>
          <w:kern w:val="2"/>
          <w14:ligatures w14:val="standardContextual"/>
        </w:rPr>
        <w:commentReference w:id="10"/>
      </w:r>
      <w:r w:rsidRPr="00EB3783">
        <w:rPr>
          <w:rFonts w:asciiTheme="minorHAnsi" w:hAnsiTheme="minorHAnsi" w:cstheme="minorHAnsi"/>
          <w:sz w:val="20"/>
          <w:szCs w:val="20"/>
        </w:rPr>
        <w:t xml:space="preserve">: </w:t>
      </w:r>
      <w:del w:id="11" w:author="Ken Doherty" w:date="2025-06-08T12:17:00Z" w16du:dateUtc="2025-06-08T17:17:00Z">
        <w:r w:rsidR="003609D0" w:rsidRPr="00EB3783" w:rsidDel="00E074A4">
          <w:rPr>
            <w:rFonts w:asciiTheme="minorHAnsi" w:hAnsiTheme="minorHAnsi" w:cstheme="minorHAnsi"/>
            <w:sz w:val="20"/>
            <w:szCs w:val="20"/>
            <w:highlight w:val="yellow"/>
          </w:rPr>
          <w:delText>[                 ]@zinrai.com</w:delText>
        </w:r>
      </w:del>
      <w:ins w:id="12" w:author="Ken Doherty" w:date="2025-06-08T12:17:00Z" w16du:dateUtc="2025-06-08T17:17:00Z">
        <w:r w:rsidR="00E074A4">
          <w:rPr>
            <w:rFonts w:asciiTheme="minorHAnsi" w:hAnsiTheme="minorHAnsi" w:cstheme="minorHAnsi"/>
            <w:sz w:val="20"/>
            <w:szCs w:val="20"/>
          </w:rPr>
          <w:t>support@zinrai.com</w:t>
        </w:r>
      </w:ins>
      <w:r w:rsidR="003609D0" w:rsidRPr="00EB3783">
        <w:rPr>
          <w:rFonts w:asciiTheme="minorHAnsi" w:hAnsiTheme="minorHAnsi" w:cstheme="minorHAnsi"/>
          <w:sz w:val="20"/>
          <w:szCs w:val="20"/>
        </w:rPr>
        <w:t>.</w:t>
      </w:r>
    </w:p>
    <w:sectPr w:rsidR="00D617D7" w:rsidRPr="00EB3783" w:rsidSect="00F7229E">
      <w:footerReference w:type="even" r:id="rId14"/>
      <w:footerReference w:type="defaul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janet weil" w:date="2025-06-08T11:14:00Z" w:initials="jw">
    <w:p w14:paraId="2123085E" w14:textId="77777777" w:rsidR="00A077A7" w:rsidRDefault="00A077A7" w:rsidP="00A077A7">
      <w:pPr>
        <w:pStyle w:val="CommentText"/>
      </w:pPr>
      <w:r>
        <w:rPr>
          <w:rStyle w:val="CommentReference"/>
        </w:rPr>
        <w:annotationRef/>
      </w:r>
      <w:r>
        <w:t>Are you calling your customers “members”?</w:t>
      </w:r>
    </w:p>
  </w:comment>
  <w:comment w:id="3" w:author="Ken Doherty" w:date="2025-06-08T12:13:00Z" w:initials="KD">
    <w:p w14:paraId="03F41B6D" w14:textId="77777777" w:rsidR="00D60254" w:rsidRDefault="00D60254" w:rsidP="00D60254">
      <w:pPr>
        <w:pStyle w:val="CommentText"/>
      </w:pPr>
      <w:r>
        <w:rPr>
          <w:rStyle w:val="CommentReference"/>
        </w:rPr>
        <w:annotationRef/>
      </w:r>
      <w:r>
        <w:t>Should this be Wyoming?</w:t>
      </w:r>
    </w:p>
  </w:comment>
  <w:comment w:id="6" w:author="janet weil" w:date="2025-06-08T11:14:00Z" w:initials="jw">
    <w:p w14:paraId="7B67E44A" w14:textId="1238A0A7" w:rsidR="00A077A7" w:rsidRDefault="00A077A7" w:rsidP="00A077A7">
      <w:pPr>
        <w:pStyle w:val="CommentText"/>
      </w:pPr>
      <w:r>
        <w:rPr>
          <w:rStyle w:val="CommentReference"/>
        </w:rPr>
        <w:annotationRef/>
      </w:r>
      <w:r>
        <w:t>Please review.</w:t>
      </w:r>
    </w:p>
  </w:comment>
  <w:comment w:id="7" w:author="Ken Doherty" w:date="2025-06-08T12:14:00Z" w:initials="KD">
    <w:p w14:paraId="71EA86A3" w14:textId="77777777" w:rsidR="00D60254" w:rsidRDefault="00D60254" w:rsidP="00D60254">
      <w:pPr>
        <w:pStyle w:val="CommentText"/>
      </w:pPr>
      <w:r>
        <w:rPr>
          <w:rStyle w:val="CommentReference"/>
        </w:rPr>
        <w:annotationRef/>
      </w:r>
      <w:r>
        <w:t>Should we add Russia?</w:t>
      </w:r>
    </w:p>
  </w:comment>
  <w:comment w:id="8" w:author="Ken Doherty" w:date="2025-06-08T12:16:00Z" w:initials="KD">
    <w:p w14:paraId="08FAC6DF" w14:textId="77777777" w:rsidR="00E074A4" w:rsidRDefault="00E074A4" w:rsidP="00E074A4">
      <w:pPr>
        <w:pStyle w:val="CommentText"/>
      </w:pPr>
      <w:r>
        <w:rPr>
          <w:rStyle w:val="CommentReference"/>
        </w:rPr>
        <w:annotationRef/>
      </w:r>
      <w:r>
        <w:t>Should this be Wyoming?</w:t>
      </w:r>
    </w:p>
  </w:comment>
  <w:comment w:id="9" w:author="janet weil" w:date="2025-06-08T11:14:00Z" w:initials="jw">
    <w:p w14:paraId="51767F60" w14:textId="186B75D8" w:rsidR="007C1CFA" w:rsidRDefault="007C1CFA" w:rsidP="007C1CFA">
      <w:pPr>
        <w:pStyle w:val="CommentText"/>
      </w:pPr>
      <w:r>
        <w:rPr>
          <w:rStyle w:val="CommentReference"/>
        </w:rPr>
        <w:annotationRef/>
      </w:r>
      <w:r>
        <w:t>Please provide email address.</w:t>
      </w:r>
    </w:p>
  </w:comment>
  <w:comment w:id="10" w:author="Ken Doherty" w:date="2025-06-08T12:17:00Z" w:initials="KD">
    <w:p w14:paraId="12500D00" w14:textId="77777777" w:rsidR="00E074A4" w:rsidRDefault="00E074A4" w:rsidP="00E074A4">
      <w:pPr>
        <w:pStyle w:val="CommentText"/>
      </w:pPr>
      <w:r>
        <w:rPr>
          <w:rStyle w:val="CommentReference"/>
        </w:rPr>
        <w:annotationRef/>
      </w:r>
      <w:hyperlink r:id="rId1" w:history="1">
        <w:r w:rsidRPr="00DE5978">
          <w:rPr>
            <w:rStyle w:val="Hyperlink"/>
          </w:rPr>
          <w:t>support@zinrai.com</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123085E" w15:done="0"/>
  <w15:commentEx w15:paraId="03F41B6D" w15:done="0"/>
  <w15:commentEx w15:paraId="7B67E44A" w15:done="0"/>
  <w15:commentEx w15:paraId="71EA86A3" w15:paraIdParent="7B67E44A" w15:done="0"/>
  <w15:commentEx w15:paraId="08FAC6DF" w15:done="0"/>
  <w15:commentEx w15:paraId="51767F60" w15:done="0"/>
  <w15:commentEx w15:paraId="12500D00" w15:paraIdParent="51767F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A484A5C" w16cex:dateUtc="2025-06-08T16:14:00Z"/>
  <w16cex:commentExtensible w16cex:durableId="08A79FA5" w16cex:dateUtc="2025-06-08T17:13:00Z"/>
  <w16cex:commentExtensible w16cex:durableId="1097CCDD" w16cex:dateUtc="2025-06-08T16:14:00Z"/>
  <w16cex:commentExtensible w16cex:durableId="5474D4C3" w16cex:dateUtc="2025-06-08T17:14:00Z"/>
  <w16cex:commentExtensible w16cex:durableId="7D8F0956" w16cex:dateUtc="2025-06-08T17:16:00Z"/>
  <w16cex:commentExtensible w16cex:durableId="5B745364" w16cex:dateUtc="2025-06-08T16:14:00Z"/>
  <w16cex:commentExtensible w16cex:durableId="395E2800" w16cex:dateUtc="2025-06-08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123085E" w16cid:durableId="5A484A5C"/>
  <w16cid:commentId w16cid:paraId="03F41B6D" w16cid:durableId="08A79FA5"/>
  <w16cid:commentId w16cid:paraId="7B67E44A" w16cid:durableId="1097CCDD"/>
  <w16cid:commentId w16cid:paraId="71EA86A3" w16cid:durableId="5474D4C3"/>
  <w16cid:commentId w16cid:paraId="08FAC6DF" w16cid:durableId="7D8F0956"/>
  <w16cid:commentId w16cid:paraId="51767F60" w16cid:durableId="5B745364"/>
  <w16cid:commentId w16cid:paraId="12500D00" w16cid:durableId="395E28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A75305" w14:textId="77777777" w:rsidR="00D617D7" w:rsidRDefault="00D617D7">
      <w:pPr>
        <w:spacing w:after="0" w:line="240" w:lineRule="auto"/>
      </w:pPr>
      <w:r>
        <w:separator/>
      </w:r>
    </w:p>
  </w:endnote>
  <w:endnote w:type="continuationSeparator" w:id="0">
    <w:p w14:paraId="2E8A66A6" w14:textId="77777777" w:rsidR="00D617D7" w:rsidRDefault="00D61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668498" w14:textId="77777777" w:rsidR="00D617D7" w:rsidRDefault="00D617D7" w:rsidP="00F7229E">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p w14:paraId="6EF9AA7C" w14:textId="77777777" w:rsidR="00D617D7" w:rsidRDefault="00D617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71014539"/>
      <w:docPartObj>
        <w:docPartGallery w:val="Page Numbers (Bottom of Page)"/>
        <w:docPartUnique/>
      </w:docPartObj>
    </w:sdtPr>
    <w:sdtEndPr>
      <w:rPr>
        <w:noProof/>
        <w:sz w:val="16"/>
        <w:szCs w:val="16"/>
      </w:rPr>
    </w:sdtEndPr>
    <w:sdtContent>
      <w:p w14:paraId="345517B1" w14:textId="0808A1CB" w:rsidR="00746C6F" w:rsidRPr="00746C6F" w:rsidRDefault="00746C6F">
        <w:pPr>
          <w:pStyle w:val="Footer"/>
          <w:jc w:val="center"/>
          <w:rPr>
            <w:sz w:val="16"/>
            <w:szCs w:val="16"/>
          </w:rPr>
        </w:pPr>
        <w:r w:rsidRPr="00746C6F">
          <w:rPr>
            <w:sz w:val="16"/>
            <w:szCs w:val="16"/>
          </w:rPr>
          <w:fldChar w:fldCharType="begin"/>
        </w:r>
        <w:r w:rsidRPr="00746C6F">
          <w:rPr>
            <w:sz w:val="16"/>
            <w:szCs w:val="16"/>
          </w:rPr>
          <w:instrText xml:space="preserve"> PAGE   \* MERGEFORMAT </w:instrText>
        </w:r>
        <w:r w:rsidRPr="00746C6F">
          <w:rPr>
            <w:sz w:val="16"/>
            <w:szCs w:val="16"/>
          </w:rPr>
          <w:fldChar w:fldCharType="separate"/>
        </w:r>
        <w:r w:rsidRPr="00746C6F">
          <w:rPr>
            <w:noProof/>
            <w:sz w:val="16"/>
            <w:szCs w:val="16"/>
          </w:rPr>
          <w:t>2</w:t>
        </w:r>
        <w:r w:rsidRPr="00746C6F">
          <w:rPr>
            <w:noProof/>
            <w:sz w:val="16"/>
            <w:szCs w:val="16"/>
          </w:rPr>
          <w:fldChar w:fldCharType="end"/>
        </w:r>
      </w:p>
    </w:sdtContent>
  </w:sdt>
  <w:p w14:paraId="3C1F76F6" w14:textId="0969A113" w:rsidR="00D617D7" w:rsidRDefault="00D617D7" w:rsidP="006E68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01F90" w14:textId="77777777" w:rsidR="00D617D7" w:rsidRDefault="00D617D7">
      <w:pPr>
        <w:spacing w:after="0" w:line="240" w:lineRule="auto"/>
      </w:pPr>
      <w:r>
        <w:separator/>
      </w:r>
    </w:p>
  </w:footnote>
  <w:footnote w:type="continuationSeparator" w:id="0">
    <w:p w14:paraId="2BA731FC" w14:textId="77777777" w:rsidR="00D617D7" w:rsidRDefault="00D61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01623"/>
    <w:multiLevelType w:val="hybridMultilevel"/>
    <w:tmpl w:val="CAFA8D30"/>
    <w:lvl w:ilvl="0" w:tplc="CD6ADAE8">
      <w:start w:val="1"/>
      <w:numFmt w:val="decimal"/>
      <w:pStyle w:val="List-NumberedListLevel1"/>
      <w:lvlText w:val="%1.  "/>
      <w:lvlJc w:val="left"/>
      <w:pPr>
        <w:tabs>
          <w:tab w:val="num" w:pos="720"/>
        </w:tabs>
        <w:ind w:left="720" w:hanging="432"/>
      </w:pPr>
      <w:rPr>
        <w:rFonts w:hint="default"/>
        <w:color w:val="000000"/>
      </w:rPr>
    </w:lvl>
    <w:lvl w:ilvl="1" w:tplc="A184C326" w:tentative="1">
      <w:start w:val="1"/>
      <w:numFmt w:val="lowerLetter"/>
      <w:lvlText w:val="%2."/>
      <w:lvlJc w:val="left"/>
      <w:pPr>
        <w:ind w:left="1728" w:hanging="360"/>
      </w:pPr>
    </w:lvl>
    <w:lvl w:ilvl="2" w:tplc="0D06F1B8" w:tentative="1">
      <w:start w:val="1"/>
      <w:numFmt w:val="lowerRoman"/>
      <w:lvlText w:val="%3."/>
      <w:lvlJc w:val="right"/>
      <w:pPr>
        <w:ind w:left="2448" w:hanging="180"/>
      </w:pPr>
    </w:lvl>
    <w:lvl w:ilvl="3" w:tplc="BF1C34B0" w:tentative="1">
      <w:start w:val="1"/>
      <w:numFmt w:val="decimal"/>
      <w:lvlText w:val="%4."/>
      <w:lvlJc w:val="left"/>
      <w:pPr>
        <w:ind w:left="3168" w:hanging="360"/>
      </w:pPr>
    </w:lvl>
    <w:lvl w:ilvl="4" w:tplc="C64031C4" w:tentative="1">
      <w:start w:val="1"/>
      <w:numFmt w:val="lowerLetter"/>
      <w:lvlText w:val="%5."/>
      <w:lvlJc w:val="left"/>
      <w:pPr>
        <w:ind w:left="3888" w:hanging="360"/>
      </w:pPr>
    </w:lvl>
    <w:lvl w:ilvl="5" w:tplc="AE3A7C98" w:tentative="1">
      <w:start w:val="1"/>
      <w:numFmt w:val="lowerRoman"/>
      <w:lvlText w:val="%6."/>
      <w:lvlJc w:val="right"/>
      <w:pPr>
        <w:ind w:left="4608" w:hanging="180"/>
      </w:pPr>
    </w:lvl>
    <w:lvl w:ilvl="6" w:tplc="5F2687B2" w:tentative="1">
      <w:start w:val="1"/>
      <w:numFmt w:val="decimal"/>
      <w:lvlText w:val="%7."/>
      <w:lvlJc w:val="left"/>
      <w:pPr>
        <w:ind w:left="5328" w:hanging="360"/>
      </w:pPr>
    </w:lvl>
    <w:lvl w:ilvl="7" w:tplc="2B92EA48" w:tentative="1">
      <w:start w:val="1"/>
      <w:numFmt w:val="lowerLetter"/>
      <w:lvlText w:val="%8."/>
      <w:lvlJc w:val="left"/>
      <w:pPr>
        <w:ind w:left="6048" w:hanging="360"/>
      </w:pPr>
    </w:lvl>
    <w:lvl w:ilvl="8" w:tplc="72B64936" w:tentative="1">
      <w:start w:val="1"/>
      <w:numFmt w:val="lowerRoman"/>
      <w:lvlText w:val="%9."/>
      <w:lvlJc w:val="right"/>
      <w:pPr>
        <w:ind w:left="6768" w:hanging="180"/>
      </w:pPr>
    </w:lvl>
  </w:abstractNum>
  <w:abstractNum w:abstractNumId="1" w15:restartNumberingAfterBreak="0">
    <w:nsid w:val="0B5861DF"/>
    <w:multiLevelType w:val="multilevel"/>
    <w:tmpl w:val="04090023"/>
    <w:lvl w:ilvl="0">
      <w:start w:val="1"/>
      <w:numFmt w:val="upperRoman"/>
      <w:pStyle w:val="Heading1"/>
      <w:lvlText w:val="Article %1."/>
      <w:lvlJc w:val="left"/>
      <w:pPr>
        <w:ind w:left="0" w:firstLine="0"/>
      </w:pPr>
      <w:rPr>
        <w:color w:val="000000"/>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0E963150"/>
    <w:multiLevelType w:val="hybridMultilevel"/>
    <w:tmpl w:val="098CBEF2"/>
    <w:lvl w:ilvl="0" w:tplc="8EC46728">
      <w:start w:val="1"/>
      <w:numFmt w:val="decimal"/>
      <w:pStyle w:val="SLPara-Clause"/>
      <w:lvlText w:val="%1.  "/>
      <w:lvlJc w:val="left"/>
      <w:pPr>
        <w:tabs>
          <w:tab w:val="num" w:pos="936"/>
        </w:tabs>
        <w:ind w:left="0" w:firstLine="432"/>
      </w:pPr>
      <w:rPr>
        <w:rFonts w:hint="default"/>
        <w:color w:val="000000"/>
      </w:rPr>
    </w:lvl>
    <w:lvl w:ilvl="1" w:tplc="F57C324A" w:tentative="1">
      <w:start w:val="1"/>
      <w:numFmt w:val="lowerLetter"/>
      <w:lvlText w:val="%2."/>
      <w:lvlJc w:val="left"/>
      <w:pPr>
        <w:ind w:left="1440" w:hanging="360"/>
      </w:pPr>
    </w:lvl>
    <w:lvl w:ilvl="2" w:tplc="9B9E9C14" w:tentative="1">
      <w:start w:val="1"/>
      <w:numFmt w:val="lowerRoman"/>
      <w:lvlText w:val="%3."/>
      <w:lvlJc w:val="right"/>
      <w:pPr>
        <w:ind w:left="2160" w:hanging="180"/>
      </w:pPr>
    </w:lvl>
    <w:lvl w:ilvl="3" w:tplc="1E6A2608" w:tentative="1">
      <w:start w:val="1"/>
      <w:numFmt w:val="decimal"/>
      <w:lvlText w:val="%4."/>
      <w:lvlJc w:val="left"/>
      <w:pPr>
        <w:ind w:left="2880" w:hanging="360"/>
      </w:pPr>
    </w:lvl>
    <w:lvl w:ilvl="4" w:tplc="4DEA8154" w:tentative="1">
      <w:start w:val="1"/>
      <w:numFmt w:val="lowerLetter"/>
      <w:lvlText w:val="%5."/>
      <w:lvlJc w:val="left"/>
      <w:pPr>
        <w:ind w:left="3600" w:hanging="360"/>
      </w:pPr>
    </w:lvl>
    <w:lvl w:ilvl="5" w:tplc="E540744A" w:tentative="1">
      <w:start w:val="1"/>
      <w:numFmt w:val="lowerRoman"/>
      <w:lvlText w:val="%6."/>
      <w:lvlJc w:val="right"/>
      <w:pPr>
        <w:ind w:left="4320" w:hanging="180"/>
      </w:pPr>
    </w:lvl>
    <w:lvl w:ilvl="6" w:tplc="DF4273F4" w:tentative="1">
      <w:start w:val="1"/>
      <w:numFmt w:val="decimal"/>
      <w:lvlText w:val="%7."/>
      <w:lvlJc w:val="left"/>
      <w:pPr>
        <w:ind w:left="5040" w:hanging="360"/>
      </w:pPr>
    </w:lvl>
    <w:lvl w:ilvl="7" w:tplc="C6182870" w:tentative="1">
      <w:start w:val="1"/>
      <w:numFmt w:val="lowerLetter"/>
      <w:lvlText w:val="%8."/>
      <w:lvlJc w:val="left"/>
      <w:pPr>
        <w:ind w:left="5760" w:hanging="360"/>
      </w:pPr>
    </w:lvl>
    <w:lvl w:ilvl="8" w:tplc="B3DEFF6C" w:tentative="1">
      <w:start w:val="1"/>
      <w:numFmt w:val="lowerRoman"/>
      <w:lvlText w:val="%9."/>
      <w:lvlJc w:val="right"/>
      <w:pPr>
        <w:ind w:left="6480" w:hanging="180"/>
      </w:pPr>
    </w:lvl>
  </w:abstractNum>
  <w:abstractNum w:abstractNumId="3" w15:restartNumberingAfterBreak="0">
    <w:nsid w:val="117D26E6"/>
    <w:multiLevelType w:val="hybridMultilevel"/>
    <w:tmpl w:val="2348D820"/>
    <w:lvl w:ilvl="0" w:tplc="FF505D6C">
      <w:start w:val="1"/>
      <w:numFmt w:val="lowerLetter"/>
      <w:pStyle w:val="List-LowerAlphaListLevel1"/>
      <w:lvlText w:val="%1."/>
      <w:lvlJc w:val="left"/>
      <w:pPr>
        <w:tabs>
          <w:tab w:val="num" w:pos="720"/>
        </w:tabs>
        <w:ind w:left="720" w:hanging="432"/>
      </w:pPr>
      <w:rPr>
        <w:rFonts w:hint="default"/>
        <w:color w:val="000000"/>
      </w:rPr>
    </w:lvl>
    <w:lvl w:ilvl="1" w:tplc="66DA23D6" w:tentative="1">
      <w:start w:val="1"/>
      <w:numFmt w:val="lowerLetter"/>
      <w:lvlText w:val="%2."/>
      <w:lvlJc w:val="left"/>
      <w:pPr>
        <w:ind w:left="1800" w:hanging="360"/>
      </w:pPr>
    </w:lvl>
    <w:lvl w:ilvl="2" w:tplc="2B666482" w:tentative="1">
      <w:start w:val="1"/>
      <w:numFmt w:val="lowerRoman"/>
      <w:lvlText w:val="%3."/>
      <w:lvlJc w:val="right"/>
      <w:pPr>
        <w:ind w:left="2520" w:hanging="180"/>
      </w:pPr>
    </w:lvl>
    <w:lvl w:ilvl="3" w:tplc="263C3482" w:tentative="1">
      <w:start w:val="1"/>
      <w:numFmt w:val="decimal"/>
      <w:lvlText w:val="%4."/>
      <w:lvlJc w:val="left"/>
      <w:pPr>
        <w:ind w:left="3240" w:hanging="360"/>
      </w:pPr>
    </w:lvl>
    <w:lvl w:ilvl="4" w:tplc="E854A44E" w:tentative="1">
      <w:start w:val="1"/>
      <w:numFmt w:val="lowerLetter"/>
      <w:lvlText w:val="%5."/>
      <w:lvlJc w:val="left"/>
      <w:pPr>
        <w:ind w:left="3960" w:hanging="360"/>
      </w:pPr>
    </w:lvl>
    <w:lvl w:ilvl="5" w:tplc="ACC8EBEA" w:tentative="1">
      <w:start w:val="1"/>
      <w:numFmt w:val="lowerRoman"/>
      <w:lvlText w:val="%6."/>
      <w:lvlJc w:val="right"/>
      <w:pPr>
        <w:ind w:left="4680" w:hanging="180"/>
      </w:pPr>
    </w:lvl>
    <w:lvl w:ilvl="6" w:tplc="32C03ACE" w:tentative="1">
      <w:start w:val="1"/>
      <w:numFmt w:val="decimal"/>
      <w:lvlText w:val="%7."/>
      <w:lvlJc w:val="left"/>
      <w:pPr>
        <w:ind w:left="5400" w:hanging="360"/>
      </w:pPr>
    </w:lvl>
    <w:lvl w:ilvl="7" w:tplc="4F248E8A" w:tentative="1">
      <w:start w:val="1"/>
      <w:numFmt w:val="lowerLetter"/>
      <w:lvlText w:val="%8."/>
      <w:lvlJc w:val="left"/>
      <w:pPr>
        <w:ind w:left="6120" w:hanging="360"/>
      </w:pPr>
    </w:lvl>
    <w:lvl w:ilvl="8" w:tplc="CC2C385A" w:tentative="1">
      <w:start w:val="1"/>
      <w:numFmt w:val="lowerRoman"/>
      <w:lvlText w:val="%9."/>
      <w:lvlJc w:val="right"/>
      <w:pPr>
        <w:ind w:left="6840" w:hanging="180"/>
      </w:pPr>
    </w:lvl>
  </w:abstractNum>
  <w:abstractNum w:abstractNumId="4" w15:restartNumberingAfterBreak="0">
    <w:nsid w:val="164E63F9"/>
    <w:multiLevelType w:val="hybridMultilevel"/>
    <w:tmpl w:val="B04E3E7E"/>
    <w:lvl w:ilvl="0" w:tplc="D3564648">
      <w:start w:val="1"/>
      <w:numFmt w:val="decimal"/>
      <w:pStyle w:val="Schedule"/>
      <w:lvlText w:val="SCHEDULE %1"/>
      <w:lvlJc w:val="left"/>
      <w:pPr>
        <w:ind w:left="720" w:hanging="360"/>
      </w:pPr>
      <w:rPr>
        <w:rFonts w:hint="default"/>
        <w:color w:val="000000"/>
      </w:rPr>
    </w:lvl>
    <w:lvl w:ilvl="1" w:tplc="8EFA928E" w:tentative="1">
      <w:start w:val="1"/>
      <w:numFmt w:val="lowerLetter"/>
      <w:lvlText w:val="%2."/>
      <w:lvlJc w:val="left"/>
      <w:pPr>
        <w:ind w:left="1440" w:hanging="360"/>
      </w:pPr>
    </w:lvl>
    <w:lvl w:ilvl="2" w:tplc="DC4E203A" w:tentative="1">
      <w:start w:val="1"/>
      <w:numFmt w:val="lowerRoman"/>
      <w:lvlText w:val="%3."/>
      <w:lvlJc w:val="right"/>
      <w:pPr>
        <w:ind w:left="2160" w:hanging="180"/>
      </w:pPr>
    </w:lvl>
    <w:lvl w:ilvl="3" w:tplc="DC24DAEA" w:tentative="1">
      <w:start w:val="1"/>
      <w:numFmt w:val="decimal"/>
      <w:lvlText w:val="%4."/>
      <w:lvlJc w:val="left"/>
      <w:pPr>
        <w:ind w:left="2880" w:hanging="360"/>
      </w:pPr>
    </w:lvl>
    <w:lvl w:ilvl="4" w:tplc="03820DEE" w:tentative="1">
      <w:start w:val="1"/>
      <w:numFmt w:val="lowerLetter"/>
      <w:lvlText w:val="%5."/>
      <w:lvlJc w:val="left"/>
      <w:pPr>
        <w:ind w:left="3600" w:hanging="360"/>
      </w:pPr>
    </w:lvl>
    <w:lvl w:ilvl="5" w:tplc="C304E300" w:tentative="1">
      <w:start w:val="1"/>
      <w:numFmt w:val="lowerRoman"/>
      <w:lvlText w:val="%6."/>
      <w:lvlJc w:val="right"/>
      <w:pPr>
        <w:ind w:left="4320" w:hanging="180"/>
      </w:pPr>
    </w:lvl>
    <w:lvl w:ilvl="6" w:tplc="3A02B608" w:tentative="1">
      <w:start w:val="1"/>
      <w:numFmt w:val="decimal"/>
      <w:lvlText w:val="%7."/>
      <w:lvlJc w:val="left"/>
      <w:pPr>
        <w:ind w:left="5040" w:hanging="360"/>
      </w:pPr>
    </w:lvl>
    <w:lvl w:ilvl="7" w:tplc="C58053BA" w:tentative="1">
      <w:start w:val="1"/>
      <w:numFmt w:val="lowerLetter"/>
      <w:lvlText w:val="%8."/>
      <w:lvlJc w:val="left"/>
      <w:pPr>
        <w:ind w:left="5760" w:hanging="360"/>
      </w:pPr>
    </w:lvl>
    <w:lvl w:ilvl="8" w:tplc="5A20D312" w:tentative="1">
      <w:start w:val="1"/>
      <w:numFmt w:val="lowerRoman"/>
      <w:lvlText w:val="%9."/>
      <w:lvlJc w:val="right"/>
      <w:pPr>
        <w:ind w:left="6480" w:hanging="180"/>
      </w:pPr>
    </w:lvl>
  </w:abstractNum>
  <w:abstractNum w:abstractNumId="5" w15:restartNumberingAfterBreak="0">
    <w:nsid w:val="18C04646"/>
    <w:multiLevelType w:val="hybridMultilevel"/>
    <w:tmpl w:val="80805694"/>
    <w:lvl w:ilvl="0" w:tplc="F95AA2A6">
      <w:start w:val="1"/>
      <w:numFmt w:val="decimal"/>
      <w:pStyle w:val="List-NumberedListLevel2"/>
      <w:lvlText w:val="%1.  "/>
      <w:lvlJc w:val="left"/>
      <w:pPr>
        <w:tabs>
          <w:tab w:val="num" w:pos="1152"/>
        </w:tabs>
        <w:ind w:left="1152" w:hanging="432"/>
      </w:pPr>
      <w:rPr>
        <w:rFonts w:hint="default"/>
        <w:color w:val="000000"/>
      </w:rPr>
    </w:lvl>
    <w:lvl w:ilvl="1" w:tplc="2B1C2EE0" w:tentative="1">
      <w:start w:val="1"/>
      <w:numFmt w:val="lowerLetter"/>
      <w:lvlText w:val="%2."/>
      <w:lvlJc w:val="left"/>
      <w:pPr>
        <w:ind w:left="1440" w:hanging="360"/>
      </w:pPr>
    </w:lvl>
    <w:lvl w:ilvl="2" w:tplc="AAFAC6AE" w:tentative="1">
      <w:start w:val="1"/>
      <w:numFmt w:val="lowerRoman"/>
      <w:lvlText w:val="%3."/>
      <w:lvlJc w:val="right"/>
      <w:pPr>
        <w:ind w:left="2160" w:hanging="180"/>
      </w:pPr>
    </w:lvl>
    <w:lvl w:ilvl="3" w:tplc="92C0452E" w:tentative="1">
      <w:start w:val="1"/>
      <w:numFmt w:val="decimal"/>
      <w:lvlText w:val="%4."/>
      <w:lvlJc w:val="left"/>
      <w:pPr>
        <w:ind w:left="2880" w:hanging="360"/>
      </w:pPr>
    </w:lvl>
    <w:lvl w:ilvl="4" w:tplc="5CD6EAD8" w:tentative="1">
      <w:start w:val="1"/>
      <w:numFmt w:val="lowerLetter"/>
      <w:lvlText w:val="%5."/>
      <w:lvlJc w:val="left"/>
      <w:pPr>
        <w:ind w:left="3600" w:hanging="360"/>
      </w:pPr>
    </w:lvl>
    <w:lvl w:ilvl="5" w:tplc="E3A86020" w:tentative="1">
      <w:start w:val="1"/>
      <w:numFmt w:val="lowerRoman"/>
      <w:lvlText w:val="%6."/>
      <w:lvlJc w:val="right"/>
      <w:pPr>
        <w:ind w:left="4320" w:hanging="180"/>
      </w:pPr>
    </w:lvl>
    <w:lvl w:ilvl="6" w:tplc="3E06C7F6" w:tentative="1">
      <w:start w:val="1"/>
      <w:numFmt w:val="decimal"/>
      <w:lvlText w:val="%7."/>
      <w:lvlJc w:val="left"/>
      <w:pPr>
        <w:ind w:left="5040" w:hanging="360"/>
      </w:pPr>
    </w:lvl>
    <w:lvl w:ilvl="7" w:tplc="A02C509E" w:tentative="1">
      <w:start w:val="1"/>
      <w:numFmt w:val="lowerLetter"/>
      <w:lvlText w:val="%8."/>
      <w:lvlJc w:val="left"/>
      <w:pPr>
        <w:ind w:left="5760" w:hanging="360"/>
      </w:pPr>
    </w:lvl>
    <w:lvl w:ilvl="8" w:tplc="1BD4099E" w:tentative="1">
      <w:start w:val="1"/>
      <w:numFmt w:val="lowerRoman"/>
      <w:lvlText w:val="%9."/>
      <w:lvlJc w:val="right"/>
      <w:pPr>
        <w:ind w:left="6480" w:hanging="180"/>
      </w:pPr>
    </w:lvl>
  </w:abstractNum>
  <w:abstractNum w:abstractNumId="6" w15:restartNumberingAfterBreak="0">
    <w:nsid w:val="1ABC6407"/>
    <w:multiLevelType w:val="multilevel"/>
    <w:tmpl w:val="83E218EA"/>
    <w:lvl w:ilvl="0">
      <w:start w:val="1"/>
      <w:numFmt w:val="none"/>
      <w:pStyle w:val="DefinedTermPara"/>
      <w:lvlText w:val="%1"/>
      <w:lvlJc w:val="left"/>
      <w:pPr>
        <w:tabs>
          <w:tab w:val="num" w:pos="1008"/>
        </w:tabs>
        <w:ind w:left="0" w:firstLine="432"/>
      </w:pPr>
      <w:rPr>
        <w:rFonts w:hint="default"/>
        <w:color w:val="000000"/>
      </w:rPr>
    </w:lvl>
    <w:lvl w:ilvl="1">
      <w:start w:val="1"/>
      <w:numFmt w:val="lowerLetter"/>
      <w:pStyle w:val="DefinedTermParaLevel2"/>
      <w:lvlText w:val="%1(%2)"/>
      <w:lvlJc w:val="left"/>
      <w:pPr>
        <w:tabs>
          <w:tab w:val="num" w:pos="1728"/>
        </w:tabs>
        <w:ind w:left="432" w:firstLine="576"/>
      </w:pPr>
      <w:rPr>
        <w:rFonts w:hint="default"/>
      </w:rPr>
    </w:lvl>
    <w:lvl w:ilvl="2">
      <w:start w:val="1"/>
      <w:numFmt w:val="lowerRoman"/>
      <w:pStyle w:val="DefinedTermParaLevel3"/>
      <w:lvlText w:val="(%3)"/>
      <w:lvlJc w:val="left"/>
      <w:pPr>
        <w:tabs>
          <w:tab w:val="num" w:pos="2448"/>
        </w:tabs>
        <w:ind w:left="1008" w:firstLine="720"/>
      </w:pPr>
      <w:rPr>
        <w:rFonts w:hint="default"/>
      </w:rPr>
    </w:lvl>
    <w:lvl w:ilvl="3">
      <w:start w:val="1"/>
      <w:numFmt w:val="upperLetter"/>
      <w:pStyle w:val="DefinedTermParaLevel4"/>
      <w:lvlText w:val="(%4)"/>
      <w:lvlJc w:val="left"/>
      <w:pPr>
        <w:tabs>
          <w:tab w:val="num" w:pos="3168"/>
        </w:tabs>
        <w:ind w:left="1728" w:firstLine="720"/>
      </w:pPr>
      <w:rPr>
        <w:rFonts w:hint="default"/>
      </w:rPr>
    </w:lvl>
    <w:lvl w:ilvl="4">
      <w:start w:val="1"/>
      <w:numFmt w:val="none"/>
      <w:lvlText w:val=""/>
      <w:lvlJc w:val="left"/>
      <w:pPr>
        <w:tabs>
          <w:tab w:val="num" w:pos="3888"/>
        </w:tabs>
        <w:ind w:left="2448" w:firstLine="720"/>
      </w:pPr>
      <w:rPr>
        <w:rFonts w:hint="default"/>
        <w:color w:val="000000" w:themeColor="text1"/>
      </w:rPr>
    </w:lvl>
    <w:lvl w:ilvl="5">
      <w:start w:val="1"/>
      <w:numFmt w:val="none"/>
      <w:lvlText w:val=""/>
      <w:lvlJc w:val="left"/>
      <w:pPr>
        <w:tabs>
          <w:tab w:val="num" w:pos="4608"/>
        </w:tabs>
        <w:ind w:left="3600" w:firstLine="432"/>
      </w:pPr>
      <w:rPr>
        <w:rFonts w:hint="default"/>
      </w:rPr>
    </w:lvl>
    <w:lvl w:ilvl="6">
      <w:start w:val="1"/>
      <w:numFmt w:val="none"/>
      <w:lvlText w:val=""/>
      <w:lvlJc w:val="left"/>
      <w:pPr>
        <w:tabs>
          <w:tab w:val="num" w:pos="5328"/>
        </w:tabs>
        <w:ind w:left="4320" w:firstLine="432"/>
      </w:pPr>
      <w:rPr>
        <w:rFonts w:hint="default"/>
      </w:rPr>
    </w:lvl>
    <w:lvl w:ilvl="7">
      <w:start w:val="1"/>
      <w:numFmt w:val="none"/>
      <w:lvlText w:val=""/>
      <w:lvlJc w:val="left"/>
      <w:pPr>
        <w:tabs>
          <w:tab w:val="num" w:pos="6048"/>
        </w:tabs>
        <w:ind w:left="5040" w:firstLine="432"/>
      </w:pPr>
      <w:rPr>
        <w:rFonts w:hint="default"/>
      </w:rPr>
    </w:lvl>
    <w:lvl w:ilvl="8">
      <w:start w:val="1"/>
      <w:numFmt w:val="none"/>
      <w:lvlText w:val=""/>
      <w:lvlJc w:val="left"/>
      <w:pPr>
        <w:tabs>
          <w:tab w:val="num" w:pos="6768"/>
        </w:tabs>
        <w:ind w:left="5760" w:firstLine="432"/>
      </w:pPr>
      <w:rPr>
        <w:rFonts w:hint="default"/>
      </w:rPr>
    </w:lvl>
  </w:abstractNum>
  <w:abstractNum w:abstractNumId="7" w15:restartNumberingAfterBreak="0">
    <w:nsid w:val="203C4FE9"/>
    <w:multiLevelType w:val="hybridMultilevel"/>
    <w:tmpl w:val="C15A3DE2"/>
    <w:lvl w:ilvl="0" w:tplc="84042802">
      <w:start w:val="1"/>
      <w:numFmt w:val="upperLetter"/>
      <w:pStyle w:val="List-UpperAlphaListLevel1"/>
      <w:lvlText w:val="%1."/>
      <w:lvlJc w:val="left"/>
      <w:pPr>
        <w:tabs>
          <w:tab w:val="num" w:pos="720"/>
        </w:tabs>
        <w:ind w:left="720" w:hanging="432"/>
      </w:pPr>
      <w:rPr>
        <w:rFonts w:hint="default"/>
        <w:color w:val="000000"/>
      </w:rPr>
    </w:lvl>
    <w:lvl w:ilvl="1" w:tplc="1B90CA66" w:tentative="1">
      <w:start w:val="1"/>
      <w:numFmt w:val="lowerLetter"/>
      <w:lvlText w:val="%2."/>
      <w:lvlJc w:val="left"/>
      <w:pPr>
        <w:ind w:left="1800" w:hanging="360"/>
      </w:pPr>
    </w:lvl>
    <w:lvl w:ilvl="2" w:tplc="45309512" w:tentative="1">
      <w:start w:val="1"/>
      <w:numFmt w:val="lowerRoman"/>
      <w:lvlText w:val="%3."/>
      <w:lvlJc w:val="right"/>
      <w:pPr>
        <w:ind w:left="2520" w:hanging="180"/>
      </w:pPr>
    </w:lvl>
    <w:lvl w:ilvl="3" w:tplc="52ACE41E" w:tentative="1">
      <w:start w:val="1"/>
      <w:numFmt w:val="decimal"/>
      <w:lvlText w:val="%4."/>
      <w:lvlJc w:val="left"/>
      <w:pPr>
        <w:ind w:left="3240" w:hanging="360"/>
      </w:pPr>
    </w:lvl>
    <w:lvl w:ilvl="4" w:tplc="0CE400B6" w:tentative="1">
      <w:start w:val="1"/>
      <w:numFmt w:val="lowerLetter"/>
      <w:lvlText w:val="%5."/>
      <w:lvlJc w:val="left"/>
      <w:pPr>
        <w:ind w:left="3960" w:hanging="360"/>
      </w:pPr>
    </w:lvl>
    <w:lvl w:ilvl="5" w:tplc="C5EA35AC" w:tentative="1">
      <w:start w:val="1"/>
      <w:numFmt w:val="lowerRoman"/>
      <w:lvlText w:val="%6."/>
      <w:lvlJc w:val="right"/>
      <w:pPr>
        <w:ind w:left="4680" w:hanging="180"/>
      </w:pPr>
    </w:lvl>
    <w:lvl w:ilvl="6" w:tplc="7C6E3004" w:tentative="1">
      <w:start w:val="1"/>
      <w:numFmt w:val="decimal"/>
      <w:lvlText w:val="%7."/>
      <w:lvlJc w:val="left"/>
      <w:pPr>
        <w:ind w:left="5400" w:hanging="360"/>
      </w:pPr>
    </w:lvl>
    <w:lvl w:ilvl="7" w:tplc="674C4600" w:tentative="1">
      <w:start w:val="1"/>
      <w:numFmt w:val="lowerLetter"/>
      <w:lvlText w:val="%8."/>
      <w:lvlJc w:val="left"/>
      <w:pPr>
        <w:ind w:left="6120" w:hanging="360"/>
      </w:pPr>
    </w:lvl>
    <w:lvl w:ilvl="8" w:tplc="FADA3AF6" w:tentative="1">
      <w:start w:val="1"/>
      <w:numFmt w:val="lowerRoman"/>
      <w:lvlText w:val="%9."/>
      <w:lvlJc w:val="right"/>
      <w:pPr>
        <w:ind w:left="6840" w:hanging="180"/>
      </w:pPr>
    </w:lvl>
  </w:abstractNum>
  <w:abstractNum w:abstractNumId="8" w15:restartNumberingAfterBreak="0">
    <w:nsid w:val="20E82F3A"/>
    <w:multiLevelType w:val="hybridMultilevel"/>
    <w:tmpl w:val="1DF80854"/>
    <w:lvl w:ilvl="0" w:tplc="ABC07F7E">
      <w:start w:val="1"/>
      <w:numFmt w:val="decimal"/>
      <w:pStyle w:val="ScheduleHeading-Single"/>
      <w:lvlText w:val="Schedule"/>
      <w:lvlJc w:val="left"/>
      <w:pPr>
        <w:tabs>
          <w:tab w:val="num" w:pos="720"/>
        </w:tabs>
        <w:ind w:left="720" w:hanging="720"/>
      </w:pPr>
      <w:rPr>
        <w:color w:val="000000"/>
      </w:rPr>
    </w:lvl>
    <w:lvl w:ilvl="1" w:tplc="770EB92A" w:tentative="1">
      <w:start w:val="1"/>
      <w:numFmt w:val="lowerLetter"/>
      <w:lvlText w:val="%2."/>
      <w:lvlJc w:val="left"/>
      <w:pPr>
        <w:tabs>
          <w:tab w:val="num" w:pos="1440"/>
        </w:tabs>
        <w:ind w:left="1440" w:hanging="360"/>
      </w:pPr>
    </w:lvl>
    <w:lvl w:ilvl="2" w:tplc="0052C604" w:tentative="1">
      <w:start w:val="1"/>
      <w:numFmt w:val="lowerRoman"/>
      <w:lvlText w:val="%3."/>
      <w:lvlJc w:val="right"/>
      <w:pPr>
        <w:tabs>
          <w:tab w:val="num" w:pos="2160"/>
        </w:tabs>
        <w:ind w:left="2160" w:hanging="180"/>
      </w:pPr>
    </w:lvl>
    <w:lvl w:ilvl="3" w:tplc="3384AF44" w:tentative="1">
      <w:start w:val="1"/>
      <w:numFmt w:val="decimal"/>
      <w:lvlText w:val="%4."/>
      <w:lvlJc w:val="left"/>
      <w:pPr>
        <w:tabs>
          <w:tab w:val="num" w:pos="2880"/>
        </w:tabs>
        <w:ind w:left="2880" w:hanging="360"/>
      </w:pPr>
    </w:lvl>
    <w:lvl w:ilvl="4" w:tplc="5344D494" w:tentative="1">
      <w:start w:val="1"/>
      <w:numFmt w:val="lowerLetter"/>
      <w:lvlText w:val="%5."/>
      <w:lvlJc w:val="left"/>
      <w:pPr>
        <w:tabs>
          <w:tab w:val="num" w:pos="3600"/>
        </w:tabs>
        <w:ind w:left="3600" w:hanging="360"/>
      </w:pPr>
    </w:lvl>
    <w:lvl w:ilvl="5" w:tplc="E6503C0C" w:tentative="1">
      <w:start w:val="1"/>
      <w:numFmt w:val="lowerRoman"/>
      <w:lvlText w:val="%6."/>
      <w:lvlJc w:val="right"/>
      <w:pPr>
        <w:tabs>
          <w:tab w:val="num" w:pos="4320"/>
        </w:tabs>
        <w:ind w:left="4320" w:hanging="180"/>
      </w:pPr>
    </w:lvl>
    <w:lvl w:ilvl="6" w:tplc="EA682852" w:tentative="1">
      <w:start w:val="1"/>
      <w:numFmt w:val="decimal"/>
      <w:lvlText w:val="%7."/>
      <w:lvlJc w:val="left"/>
      <w:pPr>
        <w:tabs>
          <w:tab w:val="num" w:pos="5040"/>
        </w:tabs>
        <w:ind w:left="5040" w:hanging="360"/>
      </w:pPr>
    </w:lvl>
    <w:lvl w:ilvl="7" w:tplc="16B68FF2" w:tentative="1">
      <w:start w:val="1"/>
      <w:numFmt w:val="lowerLetter"/>
      <w:lvlText w:val="%8."/>
      <w:lvlJc w:val="left"/>
      <w:pPr>
        <w:tabs>
          <w:tab w:val="num" w:pos="5760"/>
        </w:tabs>
        <w:ind w:left="5760" w:hanging="360"/>
      </w:pPr>
    </w:lvl>
    <w:lvl w:ilvl="8" w:tplc="B2E48B44" w:tentative="1">
      <w:start w:val="1"/>
      <w:numFmt w:val="lowerRoman"/>
      <w:lvlText w:val="%9."/>
      <w:lvlJc w:val="right"/>
      <w:pPr>
        <w:tabs>
          <w:tab w:val="num" w:pos="6480"/>
        </w:tabs>
        <w:ind w:left="6480" w:hanging="180"/>
      </w:pPr>
    </w:lvl>
  </w:abstractNum>
  <w:abstractNum w:abstractNumId="9" w15:restartNumberingAfterBreak="0">
    <w:nsid w:val="23F230AE"/>
    <w:multiLevelType w:val="hybridMultilevel"/>
    <w:tmpl w:val="F0741F82"/>
    <w:lvl w:ilvl="0" w:tplc="33B62208">
      <w:start w:val="1"/>
      <w:numFmt w:val="decimal"/>
      <w:pStyle w:val="Part"/>
      <w:lvlText w:val="PART %1"/>
      <w:lvlJc w:val="left"/>
      <w:pPr>
        <w:ind w:left="720" w:hanging="360"/>
      </w:pPr>
      <w:rPr>
        <w:rFonts w:hint="default"/>
        <w:b/>
        <w:i w:val="0"/>
        <w:color w:val="000000"/>
      </w:rPr>
    </w:lvl>
    <w:lvl w:ilvl="1" w:tplc="153C266A" w:tentative="1">
      <w:start w:val="1"/>
      <w:numFmt w:val="lowerLetter"/>
      <w:lvlText w:val="%2."/>
      <w:lvlJc w:val="left"/>
      <w:pPr>
        <w:ind w:left="1440" w:hanging="360"/>
      </w:pPr>
    </w:lvl>
    <w:lvl w:ilvl="2" w:tplc="077A19CA" w:tentative="1">
      <w:start w:val="1"/>
      <w:numFmt w:val="lowerRoman"/>
      <w:lvlText w:val="%3."/>
      <w:lvlJc w:val="right"/>
      <w:pPr>
        <w:ind w:left="2160" w:hanging="180"/>
      </w:pPr>
    </w:lvl>
    <w:lvl w:ilvl="3" w:tplc="B57CD4AA" w:tentative="1">
      <w:start w:val="1"/>
      <w:numFmt w:val="decimal"/>
      <w:lvlText w:val="%4."/>
      <w:lvlJc w:val="left"/>
      <w:pPr>
        <w:ind w:left="2880" w:hanging="360"/>
      </w:pPr>
    </w:lvl>
    <w:lvl w:ilvl="4" w:tplc="FA424956" w:tentative="1">
      <w:start w:val="1"/>
      <w:numFmt w:val="lowerLetter"/>
      <w:lvlText w:val="%5."/>
      <w:lvlJc w:val="left"/>
      <w:pPr>
        <w:ind w:left="3600" w:hanging="360"/>
      </w:pPr>
    </w:lvl>
    <w:lvl w:ilvl="5" w:tplc="CA28E6EE" w:tentative="1">
      <w:start w:val="1"/>
      <w:numFmt w:val="lowerRoman"/>
      <w:lvlText w:val="%6."/>
      <w:lvlJc w:val="right"/>
      <w:pPr>
        <w:ind w:left="4320" w:hanging="180"/>
      </w:pPr>
    </w:lvl>
    <w:lvl w:ilvl="6" w:tplc="B5808E18" w:tentative="1">
      <w:start w:val="1"/>
      <w:numFmt w:val="decimal"/>
      <w:lvlText w:val="%7."/>
      <w:lvlJc w:val="left"/>
      <w:pPr>
        <w:ind w:left="5040" w:hanging="360"/>
      </w:pPr>
    </w:lvl>
    <w:lvl w:ilvl="7" w:tplc="D5F83E40" w:tentative="1">
      <w:start w:val="1"/>
      <w:numFmt w:val="lowerLetter"/>
      <w:lvlText w:val="%8."/>
      <w:lvlJc w:val="left"/>
      <w:pPr>
        <w:ind w:left="5760" w:hanging="360"/>
      </w:pPr>
    </w:lvl>
    <w:lvl w:ilvl="8" w:tplc="80303BBA" w:tentative="1">
      <w:start w:val="1"/>
      <w:numFmt w:val="lowerRoman"/>
      <w:lvlText w:val="%9."/>
      <w:lvlJc w:val="right"/>
      <w:pPr>
        <w:ind w:left="6480" w:hanging="180"/>
      </w:pPr>
    </w:lvl>
  </w:abstractNum>
  <w:abstractNum w:abstractNumId="10" w15:restartNumberingAfterBreak="0">
    <w:nsid w:val="24AE6368"/>
    <w:multiLevelType w:val="hybridMultilevel"/>
    <w:tmpl w:val="87265294"/>
    <w:lvl w:ilvl="0" w:tplc="290C2EF0">
      <w:start w:val="1"/>
      <w:numFmt w:val="upperLetter"/>
      <w:pStyle w:val="List-UpperAlphaListLevel2"/>
      <w:lvlText w:val="%1."/>
      <w:lvlJc w:val="left"/>
      <w:pPr>
        <w:tabs>
          <w:tab w:val="num" w:pos="1152"/>
        </w:tabs>
        <w:ind w:left="1152" w:hanging="432"/>
      </w:pPr>
      <w:rPr>
        <w:rFonts w:hint="default"/>
        <w:color w:val="000000"/>
      </w:rPr>
    </w:lvl>
    <w:lvl w:ilvl="1" w:tplc="1AFA6A04" w:tentative="1">
      <w:start w:val="1"/>
      <w:numFmt w:val="lowerLetter"/>
      <w:lvlText w:val="%2."/>
      <w:lvlJc w:val="left"/>
      <w:pPr>
        <w:ind w:left="2160" w:hanging="360"/>
      </w:pPr>
    </w:lvl>
    <w:lvl w:ilvl="2" w:tplc="BD40E386" w:tentative="1">
      <w:start w:val="1"/>
      <w:numFmt w:val="lowerRoman"/>
      <w:lvlText w:val="%3."/>
      <w:lvlJc w:val="right"/>
      <w:pPr>
        <w:ind w:left="2880" w:hanging="180"/>
      </w:pPr>
    </w:lvl>
    <w:lvl w:ilvl="3" w:tplc="2FFC2598" w:tentative="1">
      <w:start w:val="1"/>
      <w:numFmt w:val="decimal"/>
      <w:lvlText w:val="%4."/>
      <w:lvlJc w:val="left"/>
      <w:pPr>
        <w:ind w:left="3600" w:hanging="360"/>
      </w:pPr>
    </w:lvl>
    <w:lvl w:ilvl="4" w:tplc="BDD8C194" w:tentative="1">
      <w:start w:val="1"/>
      <w:numFmt w:val="lowerLetter"/>
      <w:lvlText w:val="%5."/>
      <w:lvlJc w:val="left"/>
      <w:pPr>
        <w:ind w:left="4320" w:hanging="360"/>
      </w:pPr>
    </w:lvl>
    <w:lvl w:ilvl="5" w:tplc="E9564DCA" w:tentative="1">
      <w:start w:val="1"/>
      <w:numFmt w:val="lowerRoman"/>
      <w:lvlText w:val="%6."/>
      <w:lvlJc w:val="right"/>
      <w:pPr>
        <w:ind w:left="5040" w:hanging="180"/>
      </w:pPr>
    </w:lvl>
    <w:lvl w:ilvl="6" w:tplc="AE240FCA" w:tentative="1">
      <w:start w:val="1"/>
      <w:numFmt w:val="decimal"/>
      <w:lvlText w:val="%7."/>
      <w:lvlJc w:val="left"/>
      <w:pPr>
        <w:ind w:left="5760" w:hanging="360"/>
      </w:pPr>
    </w:lvl>
    <w:lvl w:ilvl="7" w:tplc="0A06E402" w:tentative="1">
      <w:start w:val="1"/>
      <w:numFmt w:val="lowerLetter"/>
      <w:lvlText w:val="%8."/>
      <w:lvlJc w:val="left"/>
      <w:pPr>
        <w:ind w:left="6480" w:hanging="360"/>
      </w:pPr>
    </w:lvl>
    <w:lvl w:ilvl="8" w:tplc="C0BEAA7C" w:tentative="1">
      <w:start w:val="1"/>
      <w:numFmt w:val="lowerRoman"/>
      <w:lvlText w:val="%9."/>
      <w:lvlJc w:val="right"/>
      <w:pPr>
        <w:ind w:left="7200" w:hanging="180"/>
      </w:pPr>
    </w:lvl>
  </w:abstractNum>
  <w:abstractNum w:abstractNumId="11" w15:restartNumberingAfterBreak="0">
    <w:nsid w:val="25B00E4C"/>
    <w:multiLevelType w:val="hybridMultilevel"/>
    <w:tmpl w:val="97C4AA26"/>
    <w:lvl w:ilvl="0" w:tplc="C4847EF0">
      <w:start w:val="1"/>
      <w:numFmt w:val="upperLetter"/>
      <w:pStyle w:val="Annex"/>
      <w:lvlText w:val="ANNEX %1"/>
      <w:lvlJc w:val="left"/>
      <w:pPr>
        <w:ind w:left="720" w:hanging="360"/>
      </w:pPr>
      <w:rPr>
        <w:rFonts w:cs="Times New Roman" w:hint="default"/>
        <w:b/>
        <w:bCs w:val="0"/>
        <w:i w:val="0"/>
        <w:iCs w:val="0"/>
        <w:caps w:val="0"/>
        <w:strike w:val="0"/>
        <w:dstrike w:val="0"/>
        <w:vanish w:val="0"/>
        <w:color w:val="000000"/>
        <w:spacing w:val="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A949B66" w:tentative="1">
      <w:start w:val="1"/>
      <w:numFmt w:val="lowerLetter"/>
      <w:lvlText w:val="%2."/>
      <w:lvlJc w:val="left"/>
      <w:pPr>
        <w:ind w:left="1440" w:hanging="360"/>
      </w:pPr>
    </w:lvl>
    <w:lvl w:ilvl="2" w:tplc="02CEF50E" w:tentative="1">
      <w:start w:val="1"/>
      <w:numFmt w:val="lowerRoman"/>
      <w:lvlText w:val="%3."/>
      <w:lvlJc w:val="right"/>
      <w:pPr>
        <w:ind w:left="2160" w:hanging="180"/>
      </w:pPr>
    </w:lvl>
    <w:lvl w:ilvl="3" w:tplc="CE9A7758" w:tentative="1">
      <w:start w:val="1"/>
      <w:numFmt w:val="decimal"/>
      <w:lvlText w:val="%4."/>
      <w:lvlJc w:val="left"/>
      <w:pPr>
        <w:ind w:left="2880" w:hanging="360"/>
      </w:pPr>
    </w:lvl>
    <w:lvl w:ilvl="4" w:tplc="C6927806" w:tentative="1">
      <w:start w:val="1"/>
      <w:numFmt w:val="lowerLetter"/>
      <w:lvlText w:val="%5."/>
      <w:lvlJc w:val="left"/>
      <w:pPr>
        <w:ind w:left="3600" w:hanging="360"/>
      </w:pPr>
    </w:lvl>
    <w:lvl w:ilvl="5" w:tplc="F77A8D0C" w:tentative="1">
      <w:start w:val="1"/>
      <w:numFmt w:val="lowerRoman"/>
      <w:lvlText w:val="%6."/>
      <w:lvlJc w:val="right"/>
      <w:pPr>
        <w:ind w:left="4320" w:hanging="180"/>
      </w:pPr>
    </w:lvl>
    <w:lvl w:ilvl="6" w:tplc="7A708214" w:tentative="1">
      <w:start w:val="1"/>
      <w:numFmt w:val="decimal"/>
      <w:lvlText w:val="%7."/>
      <w:lvlJc w:val="left"/>
      <w:pPr>
        <w:ind w:left="5040" w:hanging="360"/>
      </w:pPr>
    </w:lvl>
    <w:lvl w:ilvl="7" w:tplc="CFB29D46" w:tentative="1">
      <w:start w:val="1"/>
      <w:numFmt w:val="lowerLetter"/>
      <w:lvlText w:val="%8."/>
      <w:lvlJc w:val="left"/>
      <w:pPr>
        <w:ind w:left="5760" w:hanging="360"/>
      </w:pPr>
    </w:lvl>
    <w:lvl w:ilvl="8" w:tplc="F94EB9F0" w:tentative="1">
      <w:start w:val="1"/>
      <w:numFmt w:val="lowerRoman"/>
      <w:lvlText w:val="%9."/>
      <w:lvlJc w:val="right"/>
      <w:pPr>
        <w:ind w:left="6480" w:hanging="180"/>
      </w:pPr>
    </w:lvl>
  </w:abstractNum>
  <w:abstractNum w:abstractNumId="12" w15:restartNumberingAfterBreak="0">
    <w:nsid w:val="279C52C1"/>
    <w:multiLevelType w:val="hybridMultilevel"/>
    <w:tmpl w:val="03ECC706"/>
    <w:lvl w:ilvl="0" w:tplc="A4C6CDE6">
      <w:start w:val="1"/>
      <w:numFmt w:val="decimal"/>
      <w:pStyle w:val="SLPara-OptClause"/>
      <w:lvlText w:val="[%1.  "/>
      <w:lvlJc w:val="left"/>
      <w:pPr>
        <w:tabs>
          <w:tab w:val="num" w:pos="936"/>
        </w:tabs>
        <w:ind w:left="0" w:firstLine="360"/>
      </w:pPr>
      <w:rPr>
        <w:rFonts w:hint="default"/>
        <w:color w:val="000000"/>
      </w:rPr>
    </w:lvl>
    <w:lvl w:ilvl="1" w:tplc="AF946160">
      <w:start w:val="1"/>
      <w:numFmt w:val="lowerLetter"/>
      <w:lvlText w:val="%2."/>
      <w:lvlJc w:val="left"/>
      <w:pPr>
        <w:ind w:left="1440" w:hanging="360"/>
      </w:pPr>
    </w:lvl>
    <w:lvl w:ilvl="2" w:tplc="099ACEE4">
      <w:start w:val="1"/>
      <w:numFmt w:val="lowerRoman"/>
      <w:lvlText w:val="%3."/>
      <w:lvlJc w:val="right"/>
      <w:pPr>
        <w:ind w:left="2160" w:hanging="180"/>
      </w:pPr>
    </w:lvl>
    <w:lvl w:ilvl="3" w:tplc="C0FAD08A">
      <w:start w:val="1"/>
      <w:numFmt w:val="decimal"/>
      <w:lvlText w:val="%4."/>
      <w:lvlJc w:val="left"/>
      <w:pPr>
        <w:ind w:left="2880" w:hanging="360"/>
      </w:pPr>
    </w:lvl>
    <w:lvl w:ilvl="4" w:tplc="FD22BD14" w:tentative="1">
      <w:start w:val="1"/>
      <w:numFmt w:val="lowerLetter"/>
      <w:lvlText w:val="%5."/>
      <w:lvlJc w:val="left"/>
      <w:pPr>
        <w:ind w:left="3600" w:hanging="360"/>
      </w:pPr>
    </w:lvl>
    <w:lvl w:ilvl="5" w:tplc="50BEF802" w:tentative="1">
      <w:start w:val="1"/>
      <w:numFmt w:val="lowerRoman"/>
      <w:lvlText w:val="%6."/>
      <w:lvlJc w:val="right"/>
      <w:pPr>
        <w:ind w:left="4320" w:hanging="180"/>
      </w:pPr>
    </w:lvl>
    <w:lvl w:ilvl="6" w:tplc="21FC07F4" w:tentative="1">
      <w:start w:val="1"/>
      <w:numFmt w:val="decimal"/>
      <w:lvlText w:val="%7."/>
      <w:lvlJc w:val="left"/>
      <w:pPr>
        <w:ind w:left="5040" w:hanging="360"/>
      </w:pPr>
    </w:lvl>
    <w:lvl w:ilvl="7" w:tplc="654A650C" w:tentative="1">
      <w:start w:val="1"/>
      <w:numFmt w:val="lowerLetter"/>
      <w:lvlText w:val="%8."/>
      <w:lvlJc w:val="left"/>
      <w:pPr>
        <w:ind w:left="5760" w:hanging="360"/>
      </w:pPr>
    </w:lvl>
    <w:lvl w:ilvl="8" w:tplc="EB64E004" w:tentative="1">
      <w:start w:val="1"/>
      <w:numFmt w:val="lowerRoman"/>
      <w:lvlText w:val="%9."/>
      <w:lvlJc w:val="right"/>
      <w:pPr>
        <w:ind w:left="6480" w:hanging="180"/>
      </w:pPr>
    </w:lvl>
  </w:abstractNum>
  <w:abstractNum w:abstractNumId="13" w15:restartNumberingAfterBreak="0">
    <w:nsid w:val="28737F29"/>
    <w:multiLevelType w:val="multilevel"/>
    <w:tmpl w:val="D7100858"/>
    <w:lvl w:ilvl="0">
      <w:start w:val="1"/>
      <w:numFmt w:val="decimal"/>
      <w:pStyle w:val="SFPara-OptClause"/>
      <w:lvlText w:val="[%1."/>
      <w:lvlJc w:val="left"/>
      <w:pPr>
        <w:tabs>
          <w:tab w:val="num" w:pos="1440"/>
        </w:tabs>
        <w:ind w:left="0" w:firstLine="648"/>
      </w:pPr>
      <w:rPr>
        <w:rFonts w:hint="default"/>
        <w:color w:val="000000"/>
      </w:rPr>
    </w:lvl>
    <w:lvl w:ilvl="1">
      <w:start w:val="1"/>
      <w:numFmt w:val="lowerLetter"/>
      <w:pStyle w:val="SFParaOptsubclause1"/>
      <w:lvlText w:val="[(%2)"/>
      <w:lvlJc w:val="left"/>
      <w:pPr>
        <w:tabs>
          <w:tab w:val="num" w:pos="2160"/>
        </w:tabs>
        <w:ind w:left="720" w:firstLine="648"/>
      </w:pPr>
      <w:rPr>
        <w:rFonts w:hint="default"/>
        <w:color w:val="984806" w:themeColor="accent6" w:themeShade="80"/>
      </w:rPr>
    </w:lvl>
    <w:lvl w:ilvl="2">
      <w:start w:val="1"/>
      <w:numFmt w:val="lowerRoman"/>
      <w:pStyle w:val="SFParaOptsubclause2"/>
      <w:lvlText w:val="[(%3)"/>
      <w:lvlJc w:val="left"/>
      <w:pPr>
        <w:tabs>
          <w:tab w:val="num" w:pos="2880"/>
        </w:tabs>
        <w:ind w:left="1440" w:firstLine="648"/>
      </w:pPr>
      <w:rPr>
        <w:rFonts w:hint="default"/>
        <w:color w:val="984806" w:themeColor="accent6" w:themeShade="80"/>
      </w:rPr>
    </w:lvl>
    <w:lvl w:ilvl="3">
      <w:start w:val="1"/>
      <w:numFmt w:val="upperLetter"/>
      <w:pStyle w:val="SFParaOptsubclause3"/>
      <w:lvlText w:val="[(%4)"/>
      <w:lvlJc w:val="left"/>
      <w:pPr>
        <w:tabs>
          <w:tab w:val="num" w:pos="3600"/>
        </w:tabs>
        <w:ind w:left="2160" w:firstLine="648"/>
      </w:pPr>
      <w:rPr>
        <w:rFonts w:hint="default"/>
        <w:color w:val="984806" w:themeColor="accent6" w:themeShade="80"/>
      </w:rPr>
    </w:lvl>
    <w:lvl w:ilvl="4">
      <w:start w:val="1"/>
      <w:numFmt w:val="none"/>
      <w:lvlText w:val=""/>
      <w:lvlJc w:val="left"/>
      <w:pPr>
        <w:tabs>
          <w:tab w:val="num" w:pos="4320"/>
        </w:tabs>
        <w:ind w:left="2880" w:firstLine="720"/>
      </w:pPr>
      <w:rPr>
        <w:rFonts w:hint="default"/>
        <w:dstrike w:val="0"/>
        <w:vertAlign w:val="baseline"/>
      </w:rPr>
    </w:lvl>
    <w:lvl w:ilvl="5">
      <w:start w:val="1"/>
      <w:numFmt w:val="none"/>
      <w:lvlText w:val=""/>
      <w:lvlJc w:val="left"/>
      <w:pPr>
        <w:tabs>
          <w:tab w:val="num" w:pos="5040"/>
        </w:tabs>
        <w:ind w:left="3600" w:firstLine="720"/>
      </w:pPr>
      <w:rPr>
        <w:rFonts w:hint="default"/>
      </w:rPr>
    </w:lvl>
    <w:lvl w:ilvl="6">
      <w:start w:val="1"/>
      <w:numFmt w:val="none"/>
      <w:lvlText w:val="%7"/>
      <w:lvlJc w:val="left"/>
      <w:pPr>
        <w:tabs>
          <w:tab w:val="num" w:pos="5760"/>
        </w:tabs>
        <w:ind w:left="4320" w:firstLine="720"/>
      </w:pPr>
      <w:rPr>
        <w:rFonts w:hint="default"/>
      </w:rPr>
    </w:lvl>
    <w:lvl w:ilvl="7">
      <w:start w:val="1"/>
      <w:numFmt w:val="none"/>
      <w:lvlText w:val="%8"/>
      <w:lvlJc w:val="left"/>
      <w:pPr>
        <w:tabs>
          <w:tab w:val="num" w:pos="6480"/>
        </w:tabs>
        <w:ind w:left="5040" w:firstLine="720"/>
      </w:pPr>
      <w:rPr>
        <w:rFonts w:hint="default"/>
      </w:rPr>
    </w:lvl>
    <w:lvl w:ilvl="8">
      <w:start w:val="1"/>
      <w:numFmt w:val="none"/>
      <w:lvlText w:val=""/>
      <w:lvlJc w:val="left"/>
      <w:pPr>
        <w:tabs>
          <w:tab w:val="num" w:pos="7200"/>
        </w:tabs>
        <w:ind w:left="5760" w:firstLine="720"/>
      </w:pPr>
      <w:rPr>
        <w:rFonts w:hint="default"/>
      </w:rPr>
    </w:lvl>
  </w:abstractNum>
  <w:abstractNum w:abstractNumId="14" w15:restartNumberingAfterBreak="0">
    <w:nsid w:val="29C94F29"/>
    <w:multiLevelType w:val="hybridMultilevel"/>
    <w:tmpl w:val="4CBC2A34"/>
    <w:lvl w:ilvl="0" w:tplc="056A2972">
      <w:start w:val="1"/>
      <w:numFmt w:val="decimal"/>
      <w:pStyle w:val="QuestionParagraph"/>
      <w:lvlText w:val="%1."/>
      <w:lvlJc w:val="left"/>
      <w:pPr>
        <w:ind w:left="720" w:hanging="360"/>
      </w:pPr>
      <w:rPr>
        <w:color w:val="000000"/>
      </w:rPr>
    </w:lvl>
    <w:lvl w:ilvl="1" w:tplc="4B2C3F5E" w:tentative="1">
      <w:start w:val="1"/>
      <w:numFmt w:val="lowerLetter"/>
      <w:lvlText w:val="%2."/>
      <w:lvlJc w:val="left"/>
      <w:pPr>
        <w:ind w:left="1440" w:hanging="360"/>
      </w:pPr>
    </w:lvl>
    <w:lvl w:ilvl="2" w:tplc="70804F38" w:tentative="1">
      <w:start w:val="1"/>
      <w:numFmt w:val="lowerRoman"/>
      <w:lvlText w:val="%3."/>
      <w:lvlJc w:val="right"/>
      <w:pPr>
        <w:ind w:left="2160" w:hanging="180"/>
      </w:pPr>
    </w:lvl>
    <w:lvl w:ilvl="3" w:tplc="9C8EA1C4" w:tentative="1">
      <w:start w:val="1"/>
      <w:numFmt w:val="decimal"/>
      <w:lvlText w:val="%4."/>
      <w:lvlJc w:val="left"/>
      <w:pPr>
        <w:ind w:left="2880" w:hanging="360"/>
      </w:pPr>
    </w:lvl>
    <w:lvl w:ilvl="4" w:tplc="84123360" w:tentative="1">
      <w:start w:val="1"/>
      <w:numFmt w:val="lowerLetter"/>
      <w:lvlText w:val="%5."/>
      <w:lvlJc w:val="left"/>
      <w:pPr>
        <w:ind w:left="3600" w:hanging="360"/>
      </w:pPr>
    </w:lvl>
    <w:lvl w:ilvl="5" w:tplc="43DE2C4E" w:tentative="1">
      <w:start w:val="1"/>
      <w:numFmt w:val="lowerRoman"/>
      <w:lvlText w:val="%6."/>
      <w:lvlJc w:val="right"/>
      <w:pPr>
        <w:ind w:left="4320" w:hanging="180"/>
      </w:pPr>
    </w:lvl>
    <w:lvl w:ilvl="6" w:tplc="23E6781A" w:tentative="1">
      <w:start w:val="1"/>
      <w:numFmt w:val="decimal"/>
      <w:lvlText w:val="%7."/>
      <w:lvlJc w:val="left"/>
      <w:pPr>
        <w:ind w:left="5040" w:hanging="360"/>
      </w:pPr>
    </w:lvl>
    <w:lvl w:ilvl="7" w:tplc="181897FA" w:tentative="1">
      <w:start w:val="1"/>
      <w:numFmt w:val="lowerLetter"/>
      <w:lvlText w:val="%8."/>
      <w:lvlJc w:val="left"/>
      <w:pPr>
        <w:ind w:left="5760" w:hanging="360"/>
      </w:pPr>
    </w:lvl>
    <w:lvl w:ilvl="8" w:tplc="BB1A47FA" w:tentative="1">
      <w:start w:val="1"/>
      <w:numFmt w:val="lowerRoman"/>
      <w:lvlText w:val="%9."/>
      <w:lvlJc w:val="right"/>
      <w:pPr>
        <w:ind w:left="6480" w:hanging="180"/>
      </w:pPr>
    </w:lvl>
  </w:abstractNum>
  <w:abstractNum w:abstractNumId="15" w15:restartNumberingAfterBreak="0">
    <w:nsid w:val="33CC668D"/>
    <w:multiLevelType w:val="hybridMultilevel"/>
    <w:tmpl w:val="594C4DAE"/>
    <w:lvl w:ilvl="0" w:tplc="129A1924">
      <w:start w:val="1"/>
      <w:numFmt w:val="bullet"/>
      <w:pStyle w:val="Bullet4"/>
      <w:lvlText w:val=""/>
      <w:lvlJc w:val="left"/>
      <w:pPr>
        <w:tabs>
          <w:tab w:val="num" w:pos="2676"/>
        </w:tabs>
        <w:ind w:left="2676" w:hanging="357"/>
      </w:pPr>
      <w:rPr>
        <w:rFonts w:ascii="Symbol" w:hAnsi="Symbol" w:hint="default"/>
        <w:color w:val="000000"/>
      </w:rPr>
    </w:lvl>
    <w:lvl w:ilvl="1" w:tplc="EC16BF8E" w:tentative="1">
      <w:start w:val="1"/>
      <w:numFmt w:val="bullet"/>
      <w:lvlText w:val="o"/>
      <w:lvlJc w:val="left"/>
      <w:pPr>
        <w:tabs>
          <w:tab w:val="num" w:pos="1440"/>
        </w:tabs>
        <w:ind w:left="1440" w:hanging="360"/>
      </w:pPr>
      <w:rPr>
        <w:rFonts w:ascii="Courier New" w:hAnsi="Courier New" w:cs="Courier New" w:hint="default"/>
      </w:rPr>
    </w:lvl>
    <w:lvl w:ilvl="2" w:tplc="2ED2787A" w:tentative="1">
      <w:start w:val="1"/>
      <w:numFmt w:val="bullet"/>
      <w:lvlText w:val=""/>
      <w:lvlJc w:val="left"/>
      <w:pPr>
        <w:tabs>
          <w:tab w:val="num" w:pos="2160"/>
        </w:tabs>
        <w:ind w:left="2160" w:hanging="360"/>
      </w:pPr>
      <w:rPr>
        <w:rFonts w:ascii="Wingdings" w:hAnsi="Wingdings" w:hint="default"/>
      </w:rPr>
    </w:lvl>
    <w:lvl w:ilvl="3" w:tplc="3B6297A0" w:tentative="1">
      <w:start w:val="1"/>
      <w:numFmt w:val="bullet"/>
      <w:lvlText w:val=""/>
      <w:lvlJc w:val="left"/>
      <w:pPr>
        <w:tabs>
          <w:tab w:val="num" w:pos="2880"/>
        </w:tabs>
        <w:ind w:left="2880" w:hanging="360"/>
      </w:pPr>
      <w:rPr>
        <w:rFonts w:ascii="Symbol" w:hAnsi="Symbol" w:hint="default"/>
      </w:rPr>
    </w:lvl>
    <w:lvl w:ilvl="4" w:tplc="6540D1B8" w:tentative="1">
      <w:start w:val="1"/>
      <w:numFmt w:val="bullet"/>
      <w:lvlText w:val="o"/>
      <w:lvlJc w:val="left"/>
      <w:pPr>
        <w:tabs>
          <w:tab w:val="num" w:pos="3600"/>
        </w:tabs>
        <w:ind w:left="3600" w:hanging="360"/>
      </w:pPr>
      <w:rPr>
        <w:rFonts w:ascii="Courier New" w:hAnsi="Courier New" w:cs="Courier New" w:hint="default"/>
      </w:rPr>
    </w:lvl>
    <w:lvl w:ilvl="5" w:tplc="302ECF3E" w:tentative="1">
      <w:start w:val="1"/>
      <w:numFmt w:val="bullet"/>
      <w:lvlText w:val=""/>
      <w:lvlJc w:val="left"/>
      <w:pPr>
        <w:tabs>
          <w:tab w:val="num" w:pos="4320"/>
        </w:tabs>
        <w:ind w:left="4320" w:hanging="360"/>
      </w:pPr>
      <w:rPr>
        <w:rFonts w:ascii="Wingdings" w:hAnsi="Wingdings" w:hint="default"/>
      </w:rPr>
    </w:lvl>
    <w:lvl w:ilvl="6" w:tplc="1F14CB08" w:tentative="1">
      <w:start w:val="1"/>
      <w:numFmt w:val="bullet"/>
      <w:lvlText w:val=""/>
      <w:lvlJc w:val="left"/>
      <w:pPr>
        <w:tabs>
          <w:tab w:val="num" w:pos="5040"/>
        </w:tabs>
        <w:ind w:left="5040" w:hanging="360"/>
      </w:pPr>
      <w:rPr>
        <w:rFonts w:ascii="Symbol" w:hAnsi="Symbol" w:hint="default"/>
      </w:rPr>
    </w:lvl>
    <w:lvl w:ilvl="7" w:tplc="9474AC2A" w:tentative="1">
      <w:start w:val="1"/>
      <w:numFmt w:val="bullet"/>
      <w:lvlText w:val="o"/>
      <w:lvlJc w:val="left"/>
      <w:pPr>
        <w:tabs>
          <w:tab w:val="num" w:pos="5760"/>
        </w:tabs>
        <w:ind w:left="5760" w:hanging="360"/>
      </w:pPr>
      <w:rPr>
        <w:rFonts w:ascii="Courier New" w:hAnsi="Courier New" w:cs="Courier New" w:hint="default"/>
      </w:rPr>
    </w:lvl>
    <w:lvl w:ilvl="8" w:tplc="4BE89C4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E3743B"/>
    <w:multiLevelType w:val="singleLevel"/>
    <w:tmpl w:val="FE302F92"/>
    <w:lvl w:ilvl="0">
      <w:start w:val="1"/>
      <w:numFmt w:val="decimal"/>
      <w:pStyle w:val="ScheduleHeading"/>
      <w:lvlText w:val="Schedule %1"/>
      <w:lvlJc w:val="left"/>
      <w:pPr>
        <w:tabs>
          <w:tab w:val="num" w:pos="1080"/>
        </w:tabs>
        <w:ind w:left="360" w:hanging="360"/>
      </w:pPr>
      <w:rPr>
        <w:rFonts w:hint="default"/>
        <w:color w:val="000000"/>
      </w:rPr>
    </w:lvl>
  </w:abstractNum>
  <w:abstractNum w:abstractNumId="17" w15:restartNumberingAfterBreak="0">
    <w:nsid w:val="3C5D00E2"/>
    <w:multiLevelType w:val="multilevel"/>
    <w:tmpl w:val="D7EAD1AA"/>
    <w:lvl w:ilvl="0">
      <w:start w:val="1"/>
      <w:numFmt w:val="decimal"/>
      <w:pStyle w:val="MFPara-Clause"/>
      <w:lvlText w:val="%1."/>
      <w:lvlJc w:val="left"/>
      <w:pPr>
        <w:tabs>
          <w:tab w:val="num" w:pos="1008"/>
        </w:tabs>
        <w:ind w:left="0" w:firstLine="432"/>
      </w:pPr>
      <w:rPr>
        <w:rFonts w:hint="default"/>
        <w:color w:val="000000"/>
      </w:rPr>
    </w:lvl>
    <w:lvl w:ilvl="1">
      <w:start w:val="1"/>
      <w:numFmt w:val="decimal"/>
      <w:pStyle w:val="MFParasubclause1"/>
      <w:lvlText w:val="%1.%2"/>
      <w:lvlJc w:val="left"/>
      <w:pPr>
        <w:tabs>
          <w:tab w:val="num" w:pos="1728"/>
        </w:tabs>
        <w:ind w:left="432" w:firstLine="576"/>
      </w:pPr>
      <w:rPr>
        <w:rFonts w:hint="default"/>
      </w:rPr>
    </w:lvl>
    <w:lvl w:ilvl="2">
      <w:start w:val="1"/>
      <w:numFmt w:val="lowerLetter"/>
      <w:pStyle w:val="MFParasubclause2"/>
      <w:lvlText w:val="(%3)"/>
      <w:lvlJc w:val="left"/>
      <w:pPr>
        <w:tabs>
          <w:tab w:val="num" w:pos="2448"/>
        </w:tabs>
        <w:ind w:left="1008" w:firstLine="720"/>
      </w:pPr>
      <w:rPr>
        <w:rFonts w:hint="default"/>
      </w:rPr>
    </w:lvl>
    <w:lvl w:ilvl="3">
      <w:start w:val="1"/>
      <w:numFmt w:val="lowerRoman"/>
      <w:pStyle w:val="MFParasubclause3"/>
      <w:lvlText w:val="(%4)"/>
      <w:lvlJc w:val="left"/>
      <w:pPr>
        <w:tabs>
          <w:tab w:val="num" w:pos="3168"/>
        </w:tabs>
        <w:ind w:left="1728" w:firstLine="720"/>
      </w:pPr>
      <w:rPr>
        <w:rFonts w:hint="default"/>
      </w:rPr>
    </w:lvl>
    <w:lvl w:ilvl="4">
      <w:start w:val="1"/>
      <w:numFmt w:val="upperLetter"/>
      <w:pStyle w:val="MFParasubclause4"/>
      <w:lvlText w:val="(%5)"/>
      <w:lvlJc w:val="left"/>
      <w:pPr>
        <w:tabs>
          <w:tab w:val="num" w:pos="3888"/>
        </w:tabs>
        <w:ind w:left="2448" w:firstLine="72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43794CB1"/>
    <w:multiLevelType w:val="multilevel"/>
    <w:tmpl w:val="CDF00AD4"/>
    <w:lvl w:ilvl="0">
      <w:start w:val="1"/>
      <w:numFmt w:val="upperRoman"/>
      <w:pStyle w:val="LFTitle-Clause"/>
      <w:suff w:val="nothing"/>
      <w:lvlText w:val="ARTICLE %1"/>
      <w:lvlJc w:val="left"/>
      <w:pPr>
        <w:ind w:left="0" w:firstLine="0"/>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LFParasubclause1"/>
      <w:isLgl/>
      <w:lvlText w:val="Section %1.%2"/>
      <w:lvlJc w:val="left"/>
      <w:pPr>
        <w:tabs>
          <w:tab w:val="num" w:pos="864"/>
        </w:tabs>
        <w:ind w:left="0" w:firstLine="720"/>
      </w:pPr>
      <w:rPr>
        <w:rFonts w:ascii="Times New Roman" w:hAnsi="Times New Roman" w:hint="default"/>
        <w:b/>
        <w:i w:val="0"/>
        <w:sz w:val="24"/>
      </w:rPr>
    </w:lvl>
    <w:lvl w:ilvl="2">
      <w:start w:val="1"/>
      <w:numFmt w:val="lowerLetter"/>
      <w:pStyle w:val="LFParasubclause2"/>
      <w:lvlText w:val="(%3)"/>
      <w:lvlJc w:val="left"/>
      <w:pPr>
        <w:tabs>
          <w:tab w:val="num" w:pos="2160"/>
        </w:tabs>
        <w:ind w:left="720" w:firstLine="720"/>
      </w:pPr>
      <w:rPr>
        <w:rFonts w:ascii="Times New Roman" w:hAnsi="Times New Roman" w:hint="default"/>
        <w:sz w:val="24"/>
      </w:rPr>
    </w:lvl>
    <w:lvl w:ilvl="3">
      <w:start w:val="1"/>
      <w:numFmt w:val="lowerRoman"/>
      <w:pStyle w:val="LFParasubclause3"/>
      <w:lvlText w:val="(%4)"/>
      <w:lvlJc w:val="left"/>
      <w:pPr>
        <w:tabs>
          <w:tab w:val="num" w:pos="2880"/>
        </w:tabs>
        <w:ind w:left="1440" w:firstLine="720"/>
      </w:pPr>
      <w:rPr>
        <w:rFonts w:hint="default"/>
      </w:rPr>
    </w:lvl>
    <w:lvl w:ilvl="4">
      <w:start w:val="1"/>
      <w:numFmt w:val="upperLetter"/>
      <w:pStyle w:val="LFParasubclause4"/>
      <w:lvlText w:val="(%5)"/>
      <w:lvlJc w:val="left"/>
      <w:pPr>
        <w:tabs>
          <w:tab w:val="num" w:pos="3600"/>
        </w:tabs>
        <w:ind w:left="2160" w:firstLine="720"/>
      </w:pPr>
      <w:rPr>
        <w:rFonts w:hint="default"/>
      </w:rPr>
    </w:lvl>
    <w:lvl w:ilvl="5">
      <w:start w:val="1"/>
      <w:numFmt w:val="none"/>
      <w:lvlText w:val=""/>
      <w:lvlJc w:val="left"/>
      <w:pPr>
        <w:tabs>
          <w:tab w:val="num" w:pos="1800"/>
        </w:tabs>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9"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8314B4A"/>
    <w:multiLevelType w:val="hybridMultilevel"/>
    <w:tmpl w:val="BCE07FB4"/>
    <w:lvl w:ilvl="0" w:tplc="FDE02854">
      <w:start w:val="1"/>
      <w:numFmt w:val="lowerRoman"/>
      <w:pStyle w:val="List-LowerRomanListLevel2"/>
      <w:lvlText w:val="%1."/>
      <w:lvlJc w:val="right"/>
      <w:pPr>
        <w:tabs>
          <w:tab w:val="num" w:pos="1152"/>
        </w:tabs>
        <w:ind w:left="1152" w:hanging="288"/>
      </w:pPr>
      <w:rPr>
        <w:rFonts w:hint="default"/>
        <w:color w:val="000000"/>
      </w:rPr>
    </w:lvl>
    <w:lvl w:ilvl="1" w:tplc="6E008FAC" w:tentative="1">
      <w:start w:val="1"/>
      <w:numFmt w:val="lowerLetter"/>
      <w:lvlText w:val="%2."/>
      <w:lvlJc w:val="left"/>
      <w:pPr>
        <w:ind w:left="2520" w:hanging="360"/>
      </w:pPr>
    </w:lvl>
    <w:lvl w:ilvl="2" w:tplc="31E0EF7A" w:tentative="1">
      <w:start w:val="1"/>
      <w:numFmt w:val="lowerRoman"/>
      <w:lvlText w:val="%3."/>
      <w:lvlJc w:val="right"/>
      <w:pPr>
        <w:ind w:left="3240" w:hanging="180"/>
      </w:pPr>
    </w:lvl>
    <w:lvl w:ilvl="3" w:tplc="C4243020" w:tentative="1">
      <w:start w:val="1"/>
      <w:numFmt w:val="decimal"/>
      <w:lvlText w:val="%4."/>
      <w:lvlJc w:val="left"/>
      <w:pPr>
        <w:ind w:left="3960" w:hanging="360"/>
      </w:pPr>
    </w:lvl>
    <w:lvl w:ilvl="4" w:tplc="A4E681C6" w:tentative="1">
      <w:start w:val="1"/>
      <w:numFmt w:val="lowerLetter"/>
      <w:lvlText w:val="%5."/>
      <w:lvlJc w:val="left"/>
      <w:pPr>
        <w:ind w:left="4680" w:hanging="360"/>
      </w:pPr>
    </w:lvl>
    <w:lvl w:ilvl="5" w:tplc="FA923826" w:tentative="1">
      <w:start w:val="1"/>
      <w:numFmt w:val="lowerRoman"/>
      <w:lvlText w:val="%6."/>
      <w:lvlJc w:val="right"/>
      <w:pPr>
        <w:ind w:left="5400" w:hanging="180"/>
      </w:pPr>
    </w:lvl>
    <w:lvl w:ilvl="6" w:tplc="71C89BB0" w:tentative="1">
      <w:start w:val="1"/>
      <w:numFmt w:val="decimal"/>
      <w:lvlText w:val="%7."/>
      <w:lvlJc w:val="left"/>
      <w:pPr>
        <w:ind w:left="6120" w:hanging="360"/>
      </w:pPr>
    </w:lvl>
    <w:lvl w:ilvl="7" w:tplc="2DFA20D0" w:tentative="1">
      <w:start w:val="1"/>
      <w:numFmt w:val="lowerLetter"/>
      <w:lvlText w:val="%8."/>
      <w:lvlJc w:val="left"/>
      <w:pPr>
        <w:ind w:left="6840" w:hanging="360"/>
      </w:pPr>
    </w:lvl>
    <w:lvl w:ilvl="8" w:tplc="574089D8" w:tentative="1">
      <w:start w:val="1"/>
      <w:numFmt w:val="lowerRoman"/>
      <w:lvlText w:val="%9."/>
      <w:lvlJc w:val="right"/>
      <w:pPr>
        <w:ind w:left="7560" w:hanging="180"/>
      </w:pPr>
    </w:lvl>
  </w:abstractNum>
  <w:abstractNum w:abstractNumId="21" w15:restartNumberingAfterBreak="0">
    <w:nsid w:val="4C4F39D3"/>
    <w:multiLevelType w:val="multilevel"/>
    <w:tmpl w:val="40DCC24C"/>
    <w:lvl w:ilvl="0">
      <w:start w:val="1"/>
      <w:numFmt w:val="decimal"/>
      <w:pStyle w:val="SFPara-Clause"/>
      <w:lvlText w:val="%1."/>
      <w:lvlJc w:val="left"/>
      <w:pPr>
        <w:tabs>
          <w:tab w:val="num" w:pos="1440"/>
        </w:tabs>
        <w:ind w:left="0" w:firstLine="720"/>
      </w:pPr>
      <w:rPr>
        <w:rFonts w:hint="default"/>
        <w:color w:val="000000"/>
      </w:rPr>
    </w:lvl>
    <w:lvl w:ilvl="1">
      <w:start w:val="1"/>
      <w:numFmt w:val="lowerLetter"/>
      <w:pStyle w:val="SFParasubclause1"/>
      <w:lvlText w:val="(%2)"/>
      <w:lvlJc w:val="left"/>
      <w:pPr>
        <w:tabs>
          <w:tab w:val="num" w:pos="2160"/>
        </w:tabs>
        <w:ind w:left="720" w:firstLine="720"/>
      </w:pPr>
      <w:rPr>
        <w:rFonts w:hint="default"/>
      </w:rPr>
    </w:lvl>
    <w:lvl w:ilvl="2">
      <w:start w:val="1"/>
      <w:numFmt w:val="lowerRoman"/>
      <w:pStyle w:val="SFParasubclause2"/>
      <w:lvlText w:val="(%3)"/>
      <w:lvlJc w:val="left"/>
      <w:pPr>
        <w:tabs>
          <w:tab w:val="num" w:pos="2880"/>
        </w:tabs>
        <w:ind w:left="1440" w:firstLine="720"/>
      </w:pPr>
      <w:rPr>
        <w:rFonts w:hint="default"/>
      </w:rPr>
    </w:lvl>
    <w:lvl w:ilvl="3">
      <w:start w:val="1"/>
      <w:numFmt w:val="upperLetter"/>
      <w:pStyle w:val="SFParasubclause3"/>
      <w:lvlText w:val="(%4)"/>
      <w:lvlJc w:val="left"/>
      <w:pPr>
        <w:tabs>
          <w:tab w:val="num" w:pos="3600"/>
        </w:tabs>
        <w:ind w:left="2160" w:firstLine="720"/>
      </w:pPr>
      <w:rPr>
        <w:rFonts w:hint="default"/>
      </w:rPr>
    </w:lvl>
    <w:lvl w:ilvl="4">
      <w:start w:val="1"/>
      <w:numFmt w:val="none"/>
      <w:lvlText w:val=""/>
      <w:lvlJc w:val="left"/>
      <w:pPr>
        <w:tabs>
          <w:tab w:val="num" w:pos="3600"/>
        </w:tabs>
        <w:ind w:left="4320" w:hanging="720"/>
      </w:pPr>
      <w:rPr>
        <w:rFonts w:hint="default"/>
        <w:color w:val="000000" w:themeColor="text1"/>
      </w:rPr>
    </w:lvl>
    <w:lvl w:ilvl="5">
      <w:start w:val="1"/>
      <w:numFmt w:val="none"/>
      <w:lvlText w:val=""/>
      <w:lvlJc w:val="left"/>
      <w:pPr>
        <w:tabs>
          <w:tab w:val="num" w:pos="4320"/>
        </w:tabs>
        <w:ind w:left="5040" w:hanging="720"/>
      </w:pPr>
      <w:rPr>
        <w:rFonts w:hint="default"/>
      </w:rPr>
    </w:lvl>
    <w:lvl w:ilvl="6">
      <w:start w:val="1"/>
      <w:numFmt w:val="none"/>
      <w:lvlText w:val=""/>
      <w:lvlJc w:val="left"/>
      <w:pPr>
        <w:tabs>
          <w:tab w:val="num" w:pos="5040"/>
        </w:tabs>
        <w:ind w:left="5760" w:hanging="720"/>
      </w:pPr>
      <w:rPr>
        <w:rFonts w:hint="default"/>
      </w:rPr>
    </w:lvl>
    <w:lvl w:ilvl="7">
      <w:start w:val="1"/>
      <w:numFmt w:val="none"/>
      <w:lvlText w:val=""/>
      <w:lvlJc w:val="left"/>
      <w:pPr>
        <w:tabs>
          <w:tab w:val="num" w:pos="5760"/>
        </w:tabs>
        <w:ind w:left="6480" w:hanging="720"/>
      </w:pPr>
      <w:rPr>
        <w:rFonts w:hint="default"/>
      </w:rPr>
    </w:lvl>
    <w:lvl w:ilvl="8">
      <w:start w:val="1"/>
      <w:numFmt w:val="none"/>
      <w:lvlText w:val=""/>
      <w:lvlJc w:val="left"/>
      <w:pPr>
        <w:tabs>
          <w:tab w:val="num" w:pos="6480"/>
        </w:tabs>
        <w:ind w:left="7200" w:hanging="720"/>
      </w:pPr>
      <w:rPr>
        <w:rFonts w:hint="default"/>
      </w:rPr>
    </w:lvl>
  </w:abstractNum>
  <w:abstractNum w:abstractNumId="22" w15:restartNumberingAfterBreak="0">
    <w:nsid w:val="55CB0AF0"/>
    <w:multiLevelType w:val="hybridMultilevel"/>
    <w:tmpl w:val="EB98B43A"/>
    <w:lvl w:ilvl="0" w:tplc="F13630E2">
      <w:start w:val="1"/>
      <w:numFmt w:val="decimal"/>
      <w:pStyle w:val="LongQuestionPara"/>
      <w:lvlText w:val="%1."/>
      <w:lvlJc w:val="left"/>
      <w:pPr>
        <w:ind w:left="360" w:hanging="360"/>
      </w:pPr>
      <w:rPr>
        <w:rFonts w:hint="default"/>
        <w:b/>
        <w:i w:val="0"/>
        <w:color w:val="000000"/>
        <w:sz w:val="24"/>
      </w:rPr>
    </w:lvl>
    <w:lvl w:ilvl="1" w:tplc="CF2A1806" w:tentative="1">
      <w:start w:val="1"/>
      <w:numFmt w:val="lowerLetter"/>
      <w:lvlText w:val="%2."/>
      <w:lvlJc w:val="left"/>
      <w:pPr>
        <w:ind w:left="1440" w:hanging="360"/>
      </w:pPr>
    </w:lvl>
    <w:lvl w:ilvl="2" w:tplc="1CD6A098" w:tentative="1">
      <w:start w:val="1"/>
      <w:numFmt w:val="lowerRoman"/>
      <w:lvlText w:val="%3."/>
      <w:lvlJc w:val="right"/>
      <w:pPr>
        <w:ind w:left="2160" w:hanging="180"/>
      </w:pPr>
    </w:lvl>
    <w:lvl w:ilvl="3" w:tplc="934680CE" w:tentative="1">
      <w:start w:val="1"/>
      <w:numFmt w:val="decimal"/>
      <w:lvlText w:val="%4."/>
      <w:lvlJc w:val="left"/>
      <w:pPr>
        <w:ind w:left="2880" w:hanging="360"/>
      </w:pPr>
    </w:lvl>
    <w:lvl w:ilvl="4" w:tplc="F3AA4B6A" w:tentative="1">
      <w:start w:val="1"/>
      <w:numFmt w:val="lowerLetter"/>
      <w:lvlText w:val="%5."/>
      <w:lvlJc w:val="left"/>
      <w:pPr>
        <w:ind w:left="3600" w:hanging="360"/>
      </w:pPr>
    </w:lvl>
    <w:lvl w:ilvl="5" w:tplc="927C3270" w:tentative="1">
      <w:start w:val="1"/>
      <w:numFmt w:val="lowerRoman"/>
      <w:lvlText w:val="%6."/>
      <w:lvlJc w:val="right"/>
      <w:pPr>
        <w:ind w:left="4320" w:hanging="180"/>
      </w:pPr>
    </w:lvl>
    <w:lvl w:ilvl="6" w:tplc="6EDEC166" w:tentative="1">
      <w:start w:val="1"/>
      <w:numFmt w:val="decimal"/>
      <w:lvlText w:val="%7."/>
      <w:lvlJc w:val="left"/>
      <w:pPr>
        <w:ind w:left="5040" w:hanging="360"/>
      </w:pPr>
    </w:lvl>
    <w:lvl w:ilvl="7" w:tplc="DEF0491C" w:tentative="1">
      <w:start w:val="1"/>
      <w:numFmt w:val="lowerLetter"/>
      <w:lvlText w:val="%8."/>
      <w:lvlJc w:val="left"/>
      <w:pPr>
        <w:ind w:left="5760" w:hanging="360"/>
      </w:pPr>
    </w:lvl>
    <w:lvl w:ilvl="8" w:tplc="45D68006" w:tentative="1">
      <w:start w:val="1"/>
      <w:numFmt w:val="lowerRoman"/>
      <w:lvlText w:val="%9."/>
      <w:lvlJc w:val="right"/>
      <w:pPr>
        <w:ind w:left="6480" w:hanging="180"/>
      </w:pPr>
    </w:lvl>
  </w:abstractNum>
  <w:abstractNum w:abstractNumId="23" w15:restartNumberingAfterBreak="0">
    <w:nsid w:val="573841A3"/>
    <w:multiLevelType w:val="multilevel"/>
    <w:tmpl w:val="08090029"/>
    <w:lvl w:ilvl="0">
      <w:start w:val="1"/>
      <w:numFmt w:val="decimal"/>
      <w:suff w:val="space"/>
      <w:lvlText w:val="Chapter %1"/>
      <w:lvlJc w:val="left"/>
      <w:pPr>
        <w:ind w:left="0" w:firstLine="0"/>
      </w:pPr>
      <w:rPr>
        <w:color w:val="000000"/>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4" w15:restartNumberingAfterBreak="0">
    <w:nsid w:val="589A58A8"/>
    <w:multiLevelType w:val="multilevel"/>
    <w:tmpl w:val="A02AD18C"/>
    <w:lvl w:ilvl="0">
      <w:start w:val="1"/>
      <w:numFmt w:val="upperRoman"/>
      <w:pStyle w:val="LFTitle-OptClause"/>
      <w:suff w:val="nothing"/>
      <w:lvlText w:val="[ARTICLE %1"/>
      <w:lvlJc w:val="center"/>
      <w:pPr>
        <w:ind w:left="662" w:firstLine="504"/>
      </w:pPr>
      <w:rPr>
        <w:rFonts w:ascii="Times New Roman Bold" w:hAnsi="Times New Roman Bold" w:hint="default"/>
        <w:b/>
        <w:i w:val="0"/>
        <w:color w:val="000000"/>
        <w:sz w:val="24"/>
      </w:rPr>
    </w:lvl>
    <w:lvl w:ilvl="1">
      <w:start w:val="1"/>
      <w:numFmt w:val="decimalZero"/>
      <w:pStyle w:val="LFParaOptsubclause1"/>
      <w:isLgl/>
      <w:lvlText w:val="[Section %1.%2"/>
      <w:lvlJc w:val="left"/>
      <w:pPr>
        <w:tabs>
          <w:tab w:val="num" w:pos="864"/>
        </w:tabs>
        <w:ind w:left="0" w:firstLine="648"/>
      </w:pPr>
      <w:rPr>
        <w:rFonts w:ascii="Times New Roman Bold" w:hAnsi="Times New Roman Bold" w:hint="default"/>
        <w:b/>
        <w:i w:val="0"/>
        <w:color w:val="984806" w:themeColor="accent6" w:themeShade="80"/>
        <w:sz w:val="24"/>
      </w:rPr>
    </w:lvl>
    <w:lvl w:ilvl="2">
      <w:start w:val="1"/>
      <w:numFmt w:val="lowerLetter"/>
      <w:pStyle w:val="LFParaOptsubclause2"/>
      <w:lvlText w:val="[(%3)"/>
      <w:lvlJc w:val="left"/>
      <w:pPr>
        <w:tabs>
          <w:tab w:val="num" w:pos="2160"/>
        </w:tabs>
        <w:ind w:left="720" w:firstLine="648"/>
      </w:pPr>
      <w:rPr>
        <w:rFonts w:ascii="Times New Roman" w:hAnsi="Times New Roman" w:hint="default"/>
        <w:b w:val="0"/>
        <w:i w:val="0"/>
        <w:color w:val="984806" w:themeColor="accent6" w:themeShade="80"/>
        <w:sz w:val="24"/>
      </w:rPr>
    </w:lvl>
    <w:lvl w:ilvl="3">
      <w:start w:val="1"/>
      <w:numFmt w:val="lowerRoman"/>
      <w:pStyle w:val="LFParaOptsubclause3"/>
      <w:lvlText w:val="[(%4)"/>
      <w:lvlJc w:val="left"/>
      <w:pPr>
        <w:tabs>
          <w:tab w:val="num" w:pos="2880"/>
        </w:tabs>
        <w:ind w:left="1440" w:firstLine="648"/>
      </w:pPr>
      <w:rPr>
        <w:rFonts w:ascii="Times New Roman" w:hAnsi="Times New Roman" w:hint="default"/>
        <w:b w:val="0"/>
        <w:i w:val="0"/>
        <w:color w:val="984806" w:themeColor="accent6" w:themeShade="80"/>
        <w:sz w:val="24"/>
      </w:rPr>
    </w:lvl>
    <w:lvl w:ilvl="4">
      <w:start w:val="1"/>
      <w:numFmt w:val="upperLetter"/>
      <w:pStyle w:val="LFParaOptsubclause4"/>
      <w:lvlText w:val="[(%5)"/>
      <w:lvlJc w:val="left"/>
      <w:pPr>
        <w:tabs>
          <w:tab w:val="num" w:pos="3600"/>
        </w:tabs>
        <w:ind w:left="2160" w:firstLine="648"/>
      </w:pPr>
      <w:rPr>
        <w:rFonts w:ascii="Times New Roman" w:hAnsi="Times New Roman" w:hint="default"/>
        <w:b w:val="0"/>
        <w:i w:val="0"/>
        <w:color w:val="984806" w:themeColor="accent6" w:themeShade="80"/>
        <w:sz w:val="24"/>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5" w15:restartNumberingAfterBreak="0">
    <w:nsid w:val="5BE524B2"/>
    <w:multiLevelType w:val="hybridMultilevel"/>
    <w:tmpl w:val="5E16DCF8"/>
    <w:lvl w:ilvl="0" w:tplc="48264C02">
      <w:start w:val="1"/>
      <w:numFmt w:val="lowerLetter"/>
      <w:pStyle w:val="List-LowerAlphaListLevel2"/>
      <w:lvlText w:val="%1."/>
      <w:lvlJc w:val="left"/>
      <w:pPr>
        <w:tabs>
          <w:tab w:val="num" w:pos="1152"/>
        </w:tabs>
        <w:ind w:left="115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4ADE7C98" w:tentative="1">
      <w:start w:val="1"/>
      <w:numFmt w:val="lowerLetter"/>
      <w:lvlText w:val="%2."/>
      <w:lvlJc w:val="left"/>
      <w:pPr>
        <w:ind w:left="2160" w:hanging="360"/>
      </w:pPr>
    </w:lvl>
    <w:lvl w:ilvl="2" w:tplc="79645260" w:tentative="1">
      <w:start w:val="1"/>
      <w:numFmt w:val="lowerRoman"/>
      <w:lvlText w:val="%3."/>
      <w:lvlJc w:val="right"/>
      <w:pPr>
        <w:ind w:left="2880" w:hanging="180"/>
      </w:pPr>
    </w:lvl>
    <w:lvl w:ilvl="3" w:tplc="AF389EB4" w:tentative="1">
      <w:start w:val="1"/>
      <w:numFmt w:val="decimal"/>
      <w:lvlText w:val="%4."/>
      <w:lvlJc w:val="left"/>
      <w:pPr>
        <w:ind w:left="3600" w:hanging="360"/>
      </w:pPr>
    </w:lvl>
    <w:lvl w:ilvl="4" w:tplc="0E74C264" w:tentative="1">
      <w:start w:val="1"/>
      <w:numFmt w:val="lowerLetter"/>
      <w:lvlText w:val="%5."/>
      <w:lvlJc w:val="left"/>
      <w:pPr>
        <w:ind w:left="4320" w:hanging="360"/>
      </w:pPr>
    </w:lvl>
    <w:lvl w:ilvl="5" w:tplc="EBA4ACEC" w:tentative="1">
      <w:start w:val="1"/>
      <w:numFmt w:val="lowerRoman"/>
      <w:lvlText w:val="%6."/>
      <w:lvlJc w:val="right"/>
      <w:pPr>
        <w:ind w:left="5040" w:hanging="180"/>
      </w:pPr>
    </w:lvl>
    <w:lvl w:ilvl="6" w:tplc="8B54C192" w:tentative="1">
      <w:start w:val="1"/>
      <w:numFmt w:val="decimal"/>
      <w:lvlText w:val="%7."/>
      <w:lvlJc w:val="left"/>
      <w:pPr>
        <w:ind w:left="5760" w:hanging="360"/>
      </w:pPr>
    </w:lvl>
    <w:lvl w:ilvl="7" w:tplc="B2D4E34C" w:tentative="1">
      <w:start w:val="1"/>
      <w:numFmt w:val="lowerLetter"/>
      <w:lvlText w:val="%8."/>
      <w:lvlJc w:val="left"/>
      <w:pPr>
        <w:ind w:left="6480" w:hanging="360"/>
      </w:pPr>
    </w:lvl>
    <w:lvl w:ilvl="8" w:tplc="94F63C6E" w:tentative="1">
      <w:start w:val="1"/>
      <w:numFmt w:val="lowerRoman"/>
      <w:lvlText w:val="%9."/>
      <w:lvlJc w:val="right"/>
      <w:pPr>
        <w:ind w:left="7200" w:hanging="180"/>
      </w:pPr>
    </w:lvl>
  </w:abstractNum>
  <w:abstractNum w:abstractNumId="26" w15:restartNumberingAfterBreak="0">
    <w:nsid w:val="66966731"/>
    <w:multiLevelType w:val="multilevel"/>
    <w:tmpl w:val="A4A030CA"/>
    <w:lvl w:ilvl="0">
      <w:start w:val="1"/>
      <w:numFmt w:val="upperLetter"/>
      <w:pStyle w:val="Background"/>
      <w:lvlText w:val="(%1)"/>
      <w:lvlJc w:val="left"/>
      <w:pPr>
        <w:tabs>
          <w:tab w:val="num" w:pos="720"/>
        </w:tabs>
        <w:ind w:left="720" w:hanging="720"/>
      </w:pPr>
      <w:rPr>
        <w:b w:val="0"/>
        <w:i w:val="0"/>
        <w:caps/>
        <w:color w:val="000000"/>
        <w:sz w:val="20"/>
      </w:rPr>
    </w:lvl>
    <w:lvl w:ilvl="1">
      <w:start w:val="1"/>
      <w:numFmt w:val="lowerLetter"/>
      <w:lvlText w:val="(%2)"/>
      <w:lvlJc w:val="left"/>
      <w:pPr>
        <w:tabs>
          <w:tab w:val="num" w:pos="1555"/>
        </w:tabs>
        <w:ind w:left="1555" w:hanging="561"/>
      </w:pPr>
      <w:rPr>
        <w:b w:val="0"/>
        <w:i w:val="0"/>
        <w:caps w:val="0"/>
        <w:sz w:val="20"/>
      </w:rPr>
    </w:lvl>
    <w:lvl w:ilvl="2">
      <w:start w:val="1"/>
      <w:numFmt w:val="lowerLetter"/>
      <w:lvlText w:val="(%3)"/>
      <w:lvlJc w:val="left"/>
      <w:pPr>
        <w:tabs>
          <w:tab w:val="num" w:pos="1559"/>
        </w:tabs>
        <w:ind w:left="1559" w:hanging="567"/>
      </w:pPr>
      <w:rPr>
        <w:b w:val="0"/>
        <w:i w:val="0"/>
        <w:sz w:val="20"/>
      </w:rPr>
    </w:lvl>
    <w:lvl w:ilvl="3">
      <w:start w:val="1"/>
      <w:numFmt w:val="lowerRoman"/>
      <w:lvlText w:val="(%4)"/>
      <w:lvlJc w:val="left"/>
      <w:pPr>
        <w:tabs>
          <w:tab w:val="num" w:pos="2421"/>
        </w:tabs>
        <w:ind w:left="2268" w:hanging="567"/>
      </w:pPr>
      <w:rPr>
        <w:b w:val="0"/>
        <w:i w:val="0"/>
        <w:sz w:val="20"/>
      </w:rPr>
    </w:lvl>
    <w:lvl w:ilvl="4">
      <w:start w:val="1"/>
      <w:numFmt w:val="upperLetter"/>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27" w15:restartNumberingAfterBreak="0">
    <w:nsid w:val="6997239B"/>
    <w:multiLevelType w:val="multilevel"/>
    <w:tmpl w:val="E2AC8748"/>
    <w:lvl w:ilvl="0">
      <w:start w:val="1"/>
      <w:numFmt w:val="decimal"/>
      <w:pStyle w:val="MFPara-OptClause"/>
      <w:lvlText w:val="[%1."/>
      <w:lvlJc w:val="left"/>
      <w:pPr>
        <w:tabs>
          <w:tab w:val="num" w:pos="1008"/>
        </w:tabs>
        <w:ind w:left="0" w:firstLine="360"/>
      </w:pPr>
      <w:rPr>
        <w:rFonts w:hint="default"/>
        <w:color w:val="000000"/>
      </w:rPr>
    </w:lvl>
    <w:lvl w:ilvl="1">
      <w:start w:val="1"/>
      <w:numFmt w:val="decimal"/>
      <w:pStyle w:val="MFParaOptsubclause1"/>
      <w:lvlText w:val="[%1.%2"/>
      <w:lvlJc w:val="left"/>
      <w:pPr>
        <w:tabs>
          <w:tab w:val="num" w:pos="1728"/>
        </w:tabs>
        <w:ind w:left="432" w:firstLine="504"/>
      </w:pPr>
      <w:rPr>
        <w:rFonts w:hint="default"/>
        <w:color w:val="984806" w:themeColor="accent6" w:themeShade="80"/>
        <w:u w:color="984806"/>
      </w:rPr>
    </w:lvl>
    <w:lvl w:ilvl="2">
      <w:start w:val="1"/>
      <w:numFmt w:val="lowerLetter"/>
      <w:pStyle w:val="MFParaOptsubclause2"/>
      <w:lvlText w:val="[(%3)"/>
      <w:lvlJc w:val="left"/>
      <w:pPr>
        <w:tabs>
          <w:tab w:val="num" w:pos="2448"/>
        </w:tabs>
        <w:ind w:left="1008" w:firstLine="648"/>
      </w:pPr>
      <w:rPr>
        <w:rFonts w:hint="default"/>
        <w:color w:val="984806" w:themeColor="accent6" w:themeShade="80"/>
        <w:u w:color="984806"/>
      </w:rPr>
    </w:lvl>
    <w:lvl w:ilvl="3">
      <w:start w:val="1"/>
      <w:numFmt w:val="lowerRoman"/>
      <w:pStyle w:val="MFParaOptsubclause3"/>
      <w:lvlText w:val="[(%4)"/>
      <w:lvlJc w:val="left"/>
      <w:pPr>
        <w:tabs>
          <w:tab w:val="num" w:pos="3168"/>
        </w:tabs>
        <w:ind w:left="1728" w:firstLine="648"/>
      </w:pPr>
      <w:rPr>
        <w:rFonts w:hint="default"/>
        <w:color w:val="984806" w:themeColor="accent6" w:themeShade="80"/>
        <w:u w:color="984806"/>
      </w:rPr>
    </w:lvl>
    <w:lvl w:ilvl="4">
      <w:start w:val="1"/>
      <w:numFmt w:val="upperLetter"/>
      <w:pStyle w:val="MFParaOptsubclause4"/>
      <w:lvlText w:val="[(%5)"/>
      <w:lvlJc w:val="left"/>
      <w:pPr>
        <w:tabs>
          <w:tab w:val="num" w:pos="3888"/>
        </w:tabs>
        <w:ind w:left="2448" w:firstLine="648"/>
      </w:pPr>
      <w:rPr>
        <w:rFonts w:hint="default"/>
        <w:color w:val="984806" w:themeColor="accent6" w:themeShade="80"/>
        <w:u w:color="984806"/>
      </w:rPr>
    </w:lvl>
    <w:lvl w:ilvl="5">
      <w:start w:val="1"/>
      <w:numFmt w:val="none"/>
      <w:lvlText w:val=""/>
      <w:lvlJc w:val="left"/>
      <w:pPr>
        <w:tabs>
          <w:tab w:val="num" w:pos="4608"/>
        </w:tabs>
        <w:ind w:left="3600" w:firstLine="360"/>
      </w:pPr>
      <w:rPr>
        <w:rFonts w:hint="default"/>
      </w:rPr>
    </w:lvl>
    <w:lvl w:ilvl="6">
      <w:start w:val="1"/>
      <w:numFmt w:val="none"/>
      <w:lvlText w:val=""/>
      <w:lvlJc w:val="left"/>
      <w:pPr>
        <w:tabs>
          <w:tab w:val="num" w:pos="5328"/>
        </w:tabs>
        <w:ind w:left="4320" w:firstLine="360"/>
      </w:pPr>
      <w:rPr>
        <w:rFonts w:hint="default"/>
      </w:rPr>
    </w:lvl>
    <w:lvl w:ilvl="7">
      <w:start w:val="1"/>
      <w:numFmt w:val="none"/>
      <w:lvlText w:val=""/>
      <w:lvlJc w:val="left"/>
      <w:pPr>
        <w:tabs>
          <w:tab w:val="num" w:pos="6048"/>
        </w:tabs>
        <w:ind w:left="5040" w:firstLine="360"/>
      </w:pPr>
      <w:rPr>
        <w:rFonts w:hint="default"/>
      </w:rPr>
    </w:lvl>
    <w:lvl w:ilvl="8">
      <w:start w:val="1"/>
      <w:numFmt w:val="none"/>
      <w:lvlText w:val=""/>
      <w:lvlJc w:val="left"/>
      <w:pPr>
        <w:tabs>
          <w:tab w:val="num" w:pos="6768"/>
        </w:tabs>
        <w:ind w:left="5760" w:firstLine="360"/>
      </w:pPr>
      <w:rPr>
        <w:rFonts w:hint="default"/>
      </w:rPr>
    </w:lvl>
  </w:abstractNum>
  <w:abstractNum w:abstractNumId="28"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7D61255"/>
    <w:multiLevelType w:val="multilevel"/>
    <w:tmpl w:val="196CBA4C"/>
    <w:lvl w:ilvl="0">
      <w:start w:val="1"/>
      <w:numFmt w:val="decimal"/>
      <w:pStyle w:val="TitleClause"/>
      <w:lvlText w:val="%1."/>
      <w:lvlJc w:val="left"/>
      <w:pPr>
        <w:tabs>
          <w:tab w:val="num" w:pos="720"/>
        </w:tabs>
        <w:ind w:left="720" w:hanging="720"/>
      </w:pPr>
      <w:rPr>
        <w:b/>
        <w:i w:val="0"/>
        <w:caps/>
        <w:color w:val="000000"/>
        <w:sz w:val="20"/>
      </w:rPr>
    </w:lvl>
    <w:lvl w:ilvl="1">
      <w:start w:val="1"/>
      <w:numFmt w:val="decimal"/>
      <w:pStyle w:val="Untitledsubclause1"/>
      <w:lvlText w:val="%1.%2"/>
      <w:lvlJc w:val="left"/>
      <w:pPr>
        <w:tabs>
          <w:tab w:val="num" w:pos="720"/>
        </w:tabs>
        <w:ind w:left="720" w:hanging="720"/>
      </w:pPr>
      <w:rPr>
        <w:b w:val="0"/>
        <w:i w:val="0"/>
        <w:caps w:val="0"/>
        <w:sz w:val="20"/>
      </w:rPr>
    </w:lvl>
    <w:lvl w:ilvl="2">
      <w:start w:val="1"/>
      <w:numFmt w:val="lowerLetter"/>
      <w:pStyle w:val="Untitledsubclause2"/>
      <w:lvlText w:val="(%3)"/>
      <w:lvlJc w:val="left"/>
      <w:pPr>
        <w:tabs>
          <w:tab w:val="num" w:pos="1559"/>
        </w:tabs>
        <w:ind w:left="1559" w:hanging="567"/>
      </w:pPr>
      <w:rPr>
        <w:b w:val="0"/>
        <w:i w:val="0"/>
        <w:sz w:val="20"/>
      </w:rPr>
    </w:lvl>
    <w:lvl w:ilvl="3">
      <w:start w:val="1"/>
      <w:numFmt w:val="lowerRoman"/>
      <w:pStyle w:val="Untitledsubclause3"/>
      <w:lvlText w:val="(%4)"/>
      <w:lvlJc w:val="left"/>
      <w:pPr>
        <w:tabs>
          <w:tab w:val="num" w:pos="2421"/>
        </w:tabs>
        <w:ind w:left="2268" w:hanging="567"/>
      </w:pPr>
      <w:rPr>
        <w:b w:val="0"/>
        <w:i w:val="0"/>
        <w:sz w:val="20"/>
      </w:rPr>
    </w:lvl>
    <w:lvl w:ilvl="4">
      <w:start w:val="1"/>
      <w:numFmt w:val="upperLetter"/>
      <w:pStyle w:val="Untitledsubclause4"/>
      <w:lvlText w:val="(%5)"/>
      <w:lvlJc w:val="left"/>
      <w:pPr>
        <w:tabs>
          <w:tab w:val="num" w:pos="2880"/>
        </w:tabs>
        <w:ind w:left="2880" w:hanging="720"/>
      </w:pPr>
      <w:rPr>
        <w:b w:val="0"/>
        <w:i w:val="0"/>
        <w:sz w:val="22"/>
      </w:rPr>
    </w:lvl>
    <w:lvl w:ilvl="5">
      <w:start w:val="1"/>
      <w:numFmt w:val="decimal"/>
      <w:lvlText w:val="%6."/>
      <w:lvlJc w:val="left"/>
      <w:pPr>
        <w:tabs>
          <w:tab w:val="num" w:pos="3600"/>
        </w:tabs>
        <w:ind w:left="3600" w:hanging="720"/>
      </w:pPr>
      <w:rPr>
        <w:b w:val="0"/>
        <w:i w:val="0"/>
        <w:sz w:val="22"/>
      </w:rPr>
    </w:lvl>
    <w:lvl w:ilvl="6">
      <w:start w:val="1"/>
      <w:numFmt w:val="decimal"/>
      <w:lvlText w:val="%7."/>
      <w:lvlJc w:val="left"/>
      <w:pPr>
        <w:tabs>
          <w:tab w:val="num" w:pos="4320"/>
        </w:tabs>
        <w:ind w:left="4320" w:hanging="720"/>
      </w:pPr>
      <w:rPr>
        <w:rFonts w:hint="default"/>
      </w:rPr>
    </w:lvl>
    <w:lvl w:ilvl="7">
      <w:start w:val="1"/>
      <w:numFmt w:val="decimal"/>
      <w:lvlText w:val="%8."/>
      <w:lvlJc w:val="left"/>
      <w:pPr>
        <w:tabs>
          <w:tab w:val="num" w:pos="5040"/>
        </w:tabs>
        <w:ind w:left="5040" w:hanging="720"/>
      </w:pPr>
      <w:rPr>
        <w:b w:val="0"/>
        <w:i w:val="0"/>
        <w:sz w:val="22"/>
      </w:rPr>
    </w:lvl>
    <w:lvl w:ilvl="8">
      <w:start w:val="1"/>
      <w:numFmt w:val="decimal"/>
      <w:lvlText w:val="%9."/>
      <w:lvlJc w:val="left"/>
      <w:pPr>
        <w:tabs>
          <w:tab w:val="num" w:pos="5760"/>
        </w:tabs>
        <w:ind w:left="5760" w:hanging="720"/>
      </w:pPr>
      <w:rPr>
        <w:b w:val="0"/>
        <w:i w:val="0"/>
        <w:sz w:val="22"/>
      </w:rPr>
    </w:lvl>
  </w:abstractNum>
  <w:abstractNum w:abstractNumId="30" w15:restartNumberingAfterBreak="0">
    <w:nsid w:val="783A2616"/>
    <w:multiLevelType w:val="hybridMultilevel"/>
    <w:tmpl w:val="1C7AD5D8"/>
    <w:lvl w:ilvl="0" w:tplc="CA441B48">
      <w:start w:val="1"/>
      <w:numFmt w:val="lowerRoman"/>
      <w:pStyle w:val="List-LowerRomanListLevel1"/>
      <w:lvlText w:val="%1."/>
      <w:lvlJc w:val="right"/>
      <w:pPr>
        <w:tabs>
          <w:tab w:val="num" w:pos="720"/>
        </w:tabs>
        <w:ind w:left="720" w:hanging="288"/>
      </w:pPr>
      <w:rPr>
        <w:rFonts w:hint="default"/>
        <w:color w:val="000000"/>
      </w:rPr>
    </w:lvl>
    <w:lvl w:ilvl="1" w:tplc="0EAA10F4" w:tentative="1">
      <w:start w:val="1"/>
      <w:numFmt w:val="lowerLetter"/>
      <w:lvlText w:val="%2."/>
      <w:lvlJc w:val="left"/>
      <w:pPr>
        <w:ind w:left="1440" w:hanging="360"/>
      </w:pPr>
    </w:lvl>
    <w:lvl w:ilvl="2" w:tplc="E31C5292" w:tentative="1">
      <w:start w:val="1"/>
      <w:numFmt w:val="lowerRoman"/>
      <w:lvlText w:val="%3."/>
      <w:lvlJc w:val="right"/>
      <w:pPr>
        <w:ind w:left="2160" w:hanging="180"/>
      </w:pPr>
    </w:lvl>
    <w:lvl w:ilvl="3" w:tplc="00FAC2A8" w:tentative="1">
      <w:start w:val="1"/>
      <w:numFmt w:val="decimal"/>
      <w:lvlText w:val="%4."/>
      <w:lvlJc w:val="left"/>
      <w:pPr>
        <w:ind w:left="2880" w:hanging="360"/>
      </w:pPr>
    </w:lvl>
    <w:lvl w:ilvl="4" w:tplc="38A6B810" w:tentative="1">
      <w:start w:val="1"/>
      <w:numFmt w:val="lowerLetter"/>
      <w:lvlText w:val="%5."/>
      <w:lvlJc w:val="left"/>
      <w:pPr>
        <w:ind w:left="3600" w:hanging="360"/>
      </w:pPr>
    </w:lvl>
    <w:lvl w:ilvl="5" w:tplc="BC24380E" w:tentative="1">
      <w:start w:val="1"/>
      <w:numFmt w:val="lowerRoman"/>
      <w:lvlText w:val="%6."/>
      <w:lvlJc w:val="right"/>
      <w:pPr>
        <w:ind w:left="4320" w:hanging="180"/>
      </w:pPr>
    </w:lvl>
    <w:lvl w:ilvl="6" w:tplc="C1683718" w:tentative="1">
      <w:start w:val="1"/>
      <w:numFmt w:val="decimal"/>
      <w:lvlText w:val="%7."/>
      <w:lvlJc w:val="left"/>
      <w:pPr>
        <w:ind w:left="5040" w:hanging="360"/>
      </w:pPr>
    </w:lvl>
    <w:lvl w:ilvl="7" w:tplc="F31AAEE0" w:tentative="1">
      <w:start w:val="1"/>
      <w:numFmt w:val="lowerLetter"/>
      <w:lvlText w:val="%8."/>
      <w:lvlJc w:val="left"/>
      <w:pPr>
        <w:ind w:left="5760" w:hanging="360"/>
      </w:pPr>
    </w:lvl>
    <w:lvl w:ilvl="8" w:tplc="791A525C" w:tentative="1">
      <w:start w:val="1"/>
      <w:numFmt w:val="lowerRoman"/>
      <w:lvlText w:val="%9."/>
      <w:lvlJc w:val="right"/>
      <w:pPr>
        <w:ind w:left="6480" w:hanging="180"/>
      </w:pPr>
    </w:lvl>
  </w:abstractNum>
  <w:abstractNum w:abstractNumId="31" w15:restartNumberingAfterBreak="0">
    <w:nsid w:val="7DB5644F"/>
    <w:multiLevelType w:val="hybridMultilevel"/>
    <w:tmpl w:val="8BCC9C08"/>
    <w:lvl w:ilvl="0" w:tplc="57B89598">
      <w:start w:val="1"/>
      <w:numFmt w:val="bullet"/>
      <w:pStyle w:val="BulletList3"/>
      <w:lvlText w:val=""/>
      <w:lvlJc w:val="left"/>
      <w:pPr>
        <w:tabs>
          <w:tab w:val="num" w:pos="1945"/>
        </w:tabs>
        <w:ind w:left="1945" w:hanging="357"/>
      </w:pPr>
      <w:rPr>
        <w:rFonts w:ascii="Symbol" w:hAnsi="Symbol" w:hint="default"/>
        <w:color w:val="000000"/>
      </w:rPr>
    </w:lvl>
    <w:lvl w:ilvl="1" w:tplc="6054CD6C" w:tentative="1">
      <w:start w:val="1"/>
      <w:numFmt w:val="bullet"/>
      <w:lvlText w:val="o"/>
      <w:lvlJc w:val="left"/>
      <w:pPr>
        <w:tabs>
          <w:tab w:val="num" w:pos="1440"/>
        </w:tabs>
        <w:ind w:left="1440" w:hanging="360"/>
      </w:pPr>
      <w:rPr>
        <w:rFonts w:ascii="Courier New" w:hAnsi="Courier New" w:cs="Courier New" w:hint="default"/>
      </w:rPr>
    </w:lvl>
    <w:lvl w:ilvl="2" w:tplc="566CFFEE" w:tentative="1">
      <w:start w:val="1"/>
      <w:numFmt w:val="bullet"/>
      <w:lvlText w:val=""/>
      <w:lvlJc w:val="left"/>
      <w:pPr>
        <w:tabs>
          <w:tab w:val="num" w:pos="2160"/>
        </w:tabs>
        <w:ind w:left="2160" w:hanging="360"/>
      </w:pPr>
      <w:rPr>
        <w:rFonts w:ascii="Wingdings" w:hAnsi="Wingdings" w:hint="default"/>
      </w:rPr>
    </w:lvl>
    <w:lvl w:ilvl="3" w:tplc="00AC3A1C" w:tentative="1">
      <w:start w:val="1"/>
      <w:numFmt w:val="bullet"/>
      <w:lvlText w:val=""/>
      <w:lvlJc w:val="left"/>
      <w:pPr>
        <w:tabs>
          <w:tab w:val="num" w:pos="2880"/>
        </w:tabs>
        <w:ind w:left="2880" w:hanging="360"/>
      </w:pPr>
      <w:rPr>
        <w:rFonts w:ascii="Symbol" w:hAnsi="Symbol" w:hint="default"/>
      </w:rPr>
    </w:lvl>
    <w:lvl w:ilvl="4" w:tplc="8EA25B32" w:tentative="1">
      <w:start w:val="1"/>
      <w:numFmt w:val="bullet"/>
      <w:lvlText w:val="o"/>
      <w:lvlJc w:val="left"/>
      <w:pPr>
        <w:tabs>
          <w:tab w:val="num" w:pos="3600"/>
        </w:tabs>
        <w:ind w:left="3600" w:hanging="360"/>
      </w:pPr>
      <w:rPr>
        <w:rFonts w:ascii="Courier New" w:hAnsi="Courier New" w:cs="Courier New" w:hint="default"/>
      </w:rPr>
    </w:lvl>
    <w:lvl w:ilvl="5" w:tplc="FAE272D2" w:tentative="1">
      <w:start w:val="1"/>
      <w:numFmt w:val="bullet"/>
      <w:lvlText w:val=""/>
      <w:lvlJc w:val="left"/>
      <w:pPr>
        <w:tabs>
          <w:tab w:val="num" w:pos="4320"/>
        </w:tabs>
        <w:ind w:left="4320" w:hanging="360"/>
      </w:pPr>
      <w:rPr>
        <w:rFonts w:ascii="Wingdings" w:hAnsi="Wingdings" w:hint="default"/>
      </w:rPr>
    </w:lvl>
    <w:lvl w:ilvl="6" w:tplc="3BFA7210" w:tentative="1">
      <w:start w:val="1"/>
      <w:numFmt w:val="bullet"/>
      <w:lvlText w:val=""/>
      <w:lvlJc w:val="left"/>
      <w:pPr>
        <w:tabs>
          <w:tab w:val="num" w:pos="5040"/>
        </w:tabs>
        <w:ind w:left="5040" w:hanging="360"/>
      </w:pPr>
      <w:rPr>
        <w:rFonts w:ascii="Symbol" w:hAnsi="Symbol" w:hint="default"/>
      </w:rPr>
    </w:lvl>
    <w:lvl w:ilvl="7" w:tplc="40B4C32E" w:tentative="1">
      <w:start w:val="1"/>
      <w:numFmt w:val="bullet"/>
      <w:lvlText w:val="o"/>
      <w:lvlJc w:val="left"/>
      <w:pPr>
        <w:tabs>
          <w:tab w:val="num" w:pos="5760"/>
        </w:tabs>
        <w:ind w:left="5760" w:hanging="360"/>
      </w:pPr>
      <w:rPr>
        <w:rFonts w:ascii="Courier New" w:hAnsi="Courier New" w:cs="Courier New" w:hint="default"/>
      </w:rPr>
    </w:lvl>
    <w:lvl w:ilvl="8" w:tplc="5A90B772" w:tentative="1">
      <w:start w:val="1"/>
      <w:numFmt w:val="bullet"/>
      <w:lvlText w:val=""/>
      <w:lvlJc w:val="left"/>
      <w:pPr>
        <w:tabs>
          <w:tab w:val="num" w:pos="6480"/>
        </w:tabs>
        <w:ind w:left="6480" w:hanging="360"/>
      </w:pPr>
      <w:rPr>
        <w:rFonts w:ascii="Wingdings" w:hAnsi="Wingdings" w:hint="default"/>
      </w:rPr>
    </w:lvl>
  </w:abstractNum>
  <w:num w:numId="1" w16cid:durableId="1132558511">
    <w:abstractNumId w:val="21"/>
  </w:num>
  <w:num w:numId="2" w16cid:durableId="510418392">
    <w:abstractNumId w:val="2"/>
  </w:num>
  <w:num w:numId="3" w16cid:durableId="2029285334">
    <w:abstractNumId w:val="18"/>
  </w:num>
  <w:num w:numId="4" w16cid:durableId="382288259">
    <w:abstractNumId w:val="17"/>
  </w:num>
  <w:num w:numId="5" w16cid:durableId="1091660574">
    <w:abstractNumId w:val="24"/>
  </w:num>
  <w:num w:numId="6" w16cid:durableId="149365986">
    <w:abstractNumId w:val="12"/>
  </w:num>
  <w:num w:numId="7" w16cid:durableId="1017001756">
    <w:abstractNumId w:val="13"/>
  </w:num>
  <w:num w:numId="8" w16cid:durableId="475340396">
    <w:abstractNumId w:val="27"/>
  </w:num>
  <w:num w:numId="9" w16cid:durableId="1262641644">
    <w:abstractNumId w:val="3"/>
  </w:num>
  <w:num w:numId="10" w16cid:durableId="580484938">
    <w:abstractNumId w:val="25"/>
  </w:num>
  <w:num w:numId="11" w16cid:durableId="1997412597">
    <w:abstractNumId w:val="30"/>
  </w:num>
  <w:num w:numId="12" w16cid:durableId="2146005572">
    <w:abstractNumId w:val="20"/>
  </w:num>
  <w:num w:numId="13" w16cid:durableId="99685839">
    <w:abstractNumId w:val="7"/>
  </w:num>
  <w:num w:numId="14" w16cid:durableId="1817407205">
    <w:abstractNumId w:val="10"/>
  </w:num>
  <w:num w:numId="15" w16cid:durableId="1660381332">
    <w:abstractNumId w:val="6"/>
  </w:num>
  <w:num w:numId="16" w16cid:durableId="494033371">
    <w:abstractNumId w:val="5"/>
  </w:num>
  <w:num w:numId="17" w16cid:durableId="1222059426">
    <w:abstractNumId w:val="0"/>
  </w:num>
  <w:num w:numId="18" w16cid:durableId="1455322024">
    <w:abstractNumId w:val="26"/>
  </w:num>
  <w:num w:numId="19" w16cid:durableId="1573348313">
    <w:abstractNumId w:val="31"/>
  </w:num>
  <w:num w:numId="20" w16cid:durableId="265423665">
    <w:abstractNumId w:val="28"/>
  </w:num>
  <w:num w:numId="21" w16cid:durableId="1239904207">
    <w:abstractNumId w:val="8"/>
  </w:num>
  <w:num w:numId="22" w16cid:durableId="2109154772">
    <w:abstractNumId w:val="16"/>
  </w:num>
  <w:num w:numId="23" w16cid:durableId="1895892147">
    <w:abstractNumId w:val="15"/>
  </w:num>
  <w:num w:numId="24" w16cid:durableId="1786381769">
    <w:abstractNumId w:val="14"/>
  </w:num>
  <w:num w:numId="25" w16cid:durableId="468590704">
    <w:abstractNumId w:val="23"/>
  </w:num>
  <w:num w:numId="26" w16cid:durableId="476071603">
    <w:abstractNumId w:val="4"/>
  </w:num>
  <w:num w:numId="27" w16cid:durableId="36515576">
    <w:abstractNumId w:val="11"/>
  </w:num>
  <w:num w:numId="28" w16cid:durableId="1511144724">
    <w:abstractNumId w:val="9"/>
  </w:num>
  <w:num w:numId="29" w16cid:durableId="46223671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4538137">
    <w:abstractNumId w:val="22"/>
  </w:num>
  <w:num w:numId="31" w16cid:durableId="803623975">
    <w:abstractNumId w:val="19"/>
  </w:num>
  <w:num w:numId="32" w16cid:durableId="842552729">
    <w:abstractNumId w:val="1"/>
  </w:num>
  <w:numIdMacAtCleanup w:val="3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en Doherty">
    <w15:presenceInfo w15:providerId="Windows Live" w15:userId="a7443418260d6d83"/>
  </w15:person>
  <w15:person w15:author="janet weil">
    <w15:presenceInfo w15:providerId="None" w15:userId="janet we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proofState w:spelling="clean" w:grammar="clean"/>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062"/>
    <w:rsid w:val="00026B7B"/>
    <w:rsid w:val="00037C22"/>
    <w:rsid w:val="0005501B"/>
    <w:rsid w:val="0009097C"/>
    <w:rsid w:val="001C2444"/>
    <w:rsid w:val="001D1D0E"/>
    <w:rsid w:val="001D6720"/>
    <w:rsid w:val="00215262"/>
    <w:rsid w:val="002D266A"/>
    <w:rsid w:val="00352486"/>
    <w:rsid w:val="003609D0"/>
    <w:rsid w:val="0038471E"/>
    <w:rsid w:val="003F523A"/>
    <w:rsid w:val="003F7D52"/>
    <w:rsid w:val="00420C35"/>
    <w:rsid w:val="004240E2"/>
    <w:rsid w:val="00454232"/>
    <w:rsid w:val="004A6B85"/>
    <w:rsid w:val="00633F12"/>
    <w:rsid w:val="00746C6F"/>
    <w:rsid w:val="007C1CFA"/>
    <w:rsid w:val="007E521C"/>
    <w:rsid w:val="008158F2"/>
    <w:rsid w:val="0086342C"/>
    <w:rsid w:val="008D5936"/>
    <w:rsid w:val="009B4496"/>
    <w:rsid w:val="009C7DF4"/>
    <w:rsid w:val="009D43A8"/>
    <w:rsid w:val="009E5AC5"/>
    <w:rsid w:val="00A077A7"/>
    <w:rsid w:val="00A07EFA"/>
    <w:rsid w:val="00A62D73"/>
    <w:rsid w:val="00A821DF"/>
    <w:rsid w:val="00A92CBA"/>
    <w:rsid w:val="00AB6A5C"/>
    <w:rsid w:val="00AE0784"/>
    <w:rsid w:val="00B26A2D"/>
    <w:rsid w:val="00B4024B"/>
    <w:rsid w:val="00B84E78"/>
    <w:rsid w:val="00BA6587"/>
    <w:rsid w:val="00C156A9"/>
    <w:rsid w:val="00CC5E11"/>
    <w:rsid w:val="00CF3A97"/>
    <w:rsid w:val="00D27BC7"/>
    <w:rsid w:val="00D60254"/>
    <w:rsid w:val="00D617D7"/>
    <w:rsid w:val="00D6350C"/>
    <w:rsid w:val="00DA6381"/>
    <w:rsid w:val="00E074A4"/>
    <w:rsid w:val="00E17EAD"/>
    <w:rsid w:val="00E20A77"/>
    <w:rsid w:val="00E8342F"/>
    <w:rsid w:val="00EB3783"/>
    <w:rsid w:val="00EF6062"/>
    <w:rsid w:val="00FE4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B7807"/>
  <w15:docId w15:val="{4EEE42ED-6F6B-43B4-AB1A-55C7AA93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4"/>
        <w:szCs w:val="24"/>
        <w:lang w:val="en-US" w:eastAsia="en-US" w:bidi="ar-SA"/>
      </w:rPr>
    </w:rPrDefault>
    <w:pPrDefault>
      <w:pPr>
        <w:spacing w:before="120"/>
      </w:pPr>
    </w:pPrDefault>
  </w:docDefaults>
  <w:latentStyles w:defLockedState="0" w:defUIPriority="0" w:defSemiHidden="0" w:defUnhideWhenUsed="0" w:defQFormat="0" w:count="376">
    <w:lsdException w:name="Normal" w:qFormat="1"/>
    <w:lsdException w:name="heading 1"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60254"/>
    <w:pPr>
      <w:spacing w:before="0" w:after="160" w:line="278" w:lineRule="auto"/>
    </w:pPr>
    <w:rPr>
      <w:rFonts w:asciiTheme="minorHAnsi" w:eastAsiaTheme="minorHAnsi" w:hAnsiTheme="minorHAnsi" w:cstheme="minorBidi"/>
      <w:kern w:val="2"/>
      <w14:ligatures w14:val="standardContextual"/>
    </w:rPr>
  </w:style>
  <w:style w:type="paragraph" w:styleId="Heading1">
    <w:name w:val="heading 1"/>
    <w:basedOn w:val="Normal"/>
    <w:next w:val="Normal"/>
    <w:link w:val="Heading1Char"/>
    <w:qFormat/>
    <w:rsid w:val="00F7229E"/>
    <w:pPr>
      <w:keepNext/>
      <w:numPr>
        <w:numId w:val="32"/>
      </w:numPr>
      <w:pBdr>
        <w:bottom w:val="double" w:sz="4" w:space="1" w:color="auto"/>
      </w:pBdr>
      <w:spacing w:before="240" w:after="60"/>
      <w:outlineLvl w:val="0"/>
    </w:pPr>
    <w:rPr>
      <w:bCs/>
      <w:color w:val="000000"/>
      <w:kern w:val="32"/>
      <w:sz w:val="32"/>
      <w:szCs w:val="32"/>
    </w:rPr>
  </w:style>
  <w:style w:type="paragraph" w:styleId="Heading2">
    <w:name w:val="heading 2"/>
    <w:basedOn w:val="Normal"/>
    <w:next w:val="Normal"/>
    <w:link w:val="Heading2Char"/>
    <w:uiPriority w:val="9"/>
    <w:semiHidden/>
    <w:unhideWhenUsed/>
    <w:qFormat/>
    <w:rsid w:val="00A33753"/>
    <w:pPr>
      <w:keepNext/>
      <w:keepLines/>
      <w:numPr>
        <w:ilvl w:val="1"/>
        <w:numId w:val="25"/>
      </w:numPr>
      <w:spacing w:before="200"/>
      <w:outlineLvl w:val="1"/>
    </w:pPr>
    <w:rPr>
      <w:rFonts w:asciiTheme="majorHAnsi" w:eastAsiaTheme="majorEastAsia" w:hAnsiTheme="majorHAnsi" w:cstheme="majorBidi"/>
      <w:b/>
      <w:bCs/>
      <w:color w:val="000000"/>
      <w:sz w:val="26"/>
      <w:szCs w:val="26"/>
    </w:rPr>
  </w:style>
  <w:style w:type="paragraph" w:styleId="Heading3">
    <w:name w:val="heading 3"/>
    <w:basedOn w:val="Normal"/>
    <w:next w:val="Normal"/>
    <w:link w:val="Heading3Char"/>
    <w:uiPriority w:val="9"/>
    <w:semiHidden/>
    <w:unhideWhenUsed/>
    <w:qFormat/>
    <w:rsid w:val="00A33753"/>
    <w:pPr>
      <w:keepNext/>
      <w:keepLines/>
      <w:numPr>
        <w:ilvl w:val="2"/>
        <w:numId w:val="25"/>
      </w:numPr>
      <w:spacing w:before="200"/>
      <w:outlineLvl w:val="2"/>
    </w:pPr>
    <w:rPr>
      <w:rFonts w:asciiTheme="majorHAnsi" w:eastAsiaTheme="majorEastAsia" w:hAnsiTheme="majorHAnsi" w:cstheme="majorBidi"/>
      <w:b/>
      <w:bCs/>
      <w:color w:val="000000"/>
    </w:rPr>
  </w:style>
  <w:style w:type="paragraph" w:styleId="Heading4">
    <w:name w:val="heading 4"/>
    <w:basedOn w:val="Normal"/>
    <w:next w:val="Normal"/>
    <w:link w:val="Heading4Char"/>
    <w:uiPriority w:val="9"/>
    <w:semiHidden/>
    <w:unhideWhenUsed/>
    <w:qFormat/>
    <w:rsid w:val="00A33753"/>
    <w:pPr>
      <w:keepNext/>
      <w:keepLines/>
      <w:numPr>
        <w:ilvl w:val="3"/>
        <w:numId w:val="25"/>
      </w:numPr>
      <w:spacing w:before="200"/>
      <w:outlineLvl w:val="3"/>
    </w:pPr>
    <w:rPr>
      <w:rFonts w:asciiTheme="majorHAnsi" w:eastAsiaTheme="majorEastAsia" w:hAnsiTheme="majorHAnsi" w:cstheme="majorBidi"/>
      <w:b/>
      <w:bCs/>
      <w:i/>
      <w:iCs/>
      <w:color w:val="000000"/>
    </w:rPr>
  </w:style>
  <w:style w:type="paragraph" w:styleId="Heading5">
    <w:name w:val="heading 5"/>
    <w:basedOn w:val="Normal"/>
    <w:next w:val="Normal"/>
    <w:link w:val="Heading5Char"/>
    <w:uiPriority w:val="9"/>
    <w:semiHidden/>
    <w:unhideWhenUsed/>
    <w:qFormat/>
    <w:rsid w:val="00A33753"/>
    <w:pPr>
      <w:keepNext/>
      <w:keepLines/>
      <w:numPr>
        <w:ilvl w:val="4"/>
        <w:numId w:val="25"/>
      </w:numPr>
      <w:spacing w:before="20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A33753"/>
    <w:pPr>
      <w:keepNext/>
      <w:keepLines/>
      <w:numPr>
        <w:ilvl w:val="5"/>
        <w:numId w:val="25"/>
      </w:numPr>
      <w:spacing w:before="200"/>
      <w:outlineLvl w:val="5"/>
    </w:pPr>
    <w:rPr>
      <w:rFonts w:asciiTheme="majorHAnsi" w:eastAsiaTheme="majorEastAsia" w:hAnsiTheme="majorHAnsi" w:cstheme="majorBidi"/>
      <w:i/>
      <w:iCs/>
      <w:color w:val="000000"/>
    </w:rPr>
  </w:style>
  <w:style w:type="paragraph" w:styleId="Heading7">
    <w:name w:val="heading 7"/>
    <w:basedOn w:val="Normal"/>
    <w:next w:val="Normal"/>
    <w:link w:val="Heading7Char"/>
    <w:uiPriority w:val="9"/>
    <w:semiHidden/>
    <w:unhideWhenUsed/>
    <w:qFormat/>
    <w:rsid w:val="00A33753"/>
    <w:pPr>
      <w:keepNext/>
      <w:keepLines/>
      <w:numPr>
        <w:ilvl w:val="6"/>
        <w:numId w:val="25"/>
      </w:numPr>
      <w:spacing w:before="20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semiHidden/>
    <w:unhideWhenUsed/>
    <w:qFormat/>
    <w:rsid w:val="00A33753"/>
    <w:pPr>
      <w:keepNext/>
      <w:keepLines/>
      <w:numPr>
        <w:ilvl w:val="7"/>
        <w:numId w:val="25"/>
      </w:numPr>
      <w:spacing w:before="20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33753"/>
    <w:pPr>
      <w:keepNext/>
      <w:keepLines/>
      <w:numPr>
        <w:ilvl w:val="8"/>
        <w:numId w:val="25"/>
      </w:numPr>
      <w:spacing w:before="20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rsid w:val="00D6025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60254"/>
  </w:style>
  <w:style w:type="character" w:customStyle="1" w:styleId="Heading1Char">
    <w:name w:val="Heading 1 Char"/>
    <w:basedOn w:val="DefaultParagraphFont"/>
    <w:link w:val="Heading1"/>
    <w:rsid w:val="00F7229E"/>
    <w:rPr>
      <w:rFonts w:asciiTheme="minorHAnsi" w:eastAsiaTheme="minorHAnsi" w:hAnsiTheme="minorHAnsi" w:cstheme="minorBidi"/>
      <w:bCs/>
      <w:color w:val="000000"/>
      <w:kern w:val="32"/>
      <w:sz w:val="32"/>
      <w:szCs w:val="32"/>
    </w:rPr>
  </w:style>
  <w:style w:type="paragraph" w:customStyle="1" w:styleId="AttachmentHeading">
    <w:name w:val="Attachment Heading"/>
    <w:link w:val="AttachmentHeadingChar"/>
    <w:qFormat/>
    <w:rsid w:val="00F7229E"/>
    <w:pPr>
      <w:spacing w:after="240"/>
      <w:jc w:val="center"/>
    </w:pPr>
    <w:rPr>
      <w:rFonts w:ascii="Times New Roman" w:hAnsi="Times New Roman"/>
      <w:b/>
      <w:color w:val="000000"/>
    </w:rPr>
  </w:style>
  <w:style w:type="paragraph" w:customStyle="1" w:styleId="AttachmentName">
    <w:name w:val="Attachment Name"/>
    <w:link w:val="AttachmentNameChar"/>
    <w:qFormat/>
    <w:rsid w:val="00F7229E"/>
    <w:pPr>
      <w:spacing w:after="240"/>
      <w:jc w:val="center"/>
    </w:pPr>
    <w:rPr>
      <w:rFonts w:ascii="Times New Roman" w:hAnsi="Times New Roman"/>
      <w:b/>
      <w:caps/>
      <w:color w:val="000000"/>
      <w:szCs w:val="22"/>
    </w:rPr>
  </w:style>
  <w:style w:type="paragraph" w:customStyle="1" w:styleId="CoverSheetAsOf">
    <w:name w:val="Cover Sheet As Of"/>
    <w:basedOn w:val="Normal"/>
    <w:link w:val="CoverSheetAsOfChar"/>
    <w:semiHidden/>
    <w:qFormat/>
    <w:rsid w:val="00F7229E"/>
    <w:pPr>
      <w:jc w:val="center"/>
    </w:pPr>
    <w:rPr>
      <w:rFonts w:ascii="Times New Roman" w:hAnsi="Times New Roman"/>
      <w:color w:val="000000"/>
    </w:rPr>
  </w:style>
  <w:style w:type="paragraph" w:customStyle="1" w:styleId="CoverSheetHeading">
    <w:name w:val="Cover Sheet Heading"/>
    <w:aliases w:val="Coversheet Title2"/>
    <w:link w:val="CoverSheetHeadingChar"/>
    <w:qFormat/>
    <w:rsid w:val="00F7229E"/>
    <w:pPr>
      <w:jc w:val="center"/>
    </w:pPr>
    <w:rPr>
      <w:rFonts w:ascii="Times New Roman" w:hAnsi="Times New Roman"/>
      <w:b/>
      <w:color w:val="000000"/>
      <w:szCs w:val="22"/>
    </w:rPr>
  </w:style>
  <w:style w:type="paragraph" w:customStyle="1" w:styleId="CoverSheetParty">
    <w:name w:val="Cover Sheet Party"/>
    <w:aliases w:val="Coversheet Title"/>
    <w:link w:val="CoverSheetPartyChar"/>
    <w:qFormat/>
    <w:rsid w:val="00F7229E"/>
    <w:pPr>
      <w:jc w:val="center"/>
    </w:pPr>
    <w:rPr>
      <w:rFonts w:ascii="Times New Roman" w:hAnsi="Times New Roman"/>
      <w:b/>
      <w:color w:val="000000"/>
      <w:szCs w:val="22"/>
    </w:rPr>
  </w:style>
  <w:style w:type="paragraph" w:customStyle="1" w:styleId="Juris">
    <w:name w:val="Juris"/>
    <w:basedOn w:val="Normal"/>
    <w:link w:val="JurisChar"/>
    <w:semiHidden/>
    <w:qFormat/>
    <w:rsid w:val="00F7229E"/>
    <w:rPr>
      <w:color w:val="000000"/>
    </w:rPr>
  </w:style>
  <w:style w:type="paragraph" w:customStyle="1" w:styleId="CoverSheetStaticAnd">
    <w:name w:val="Cover Sheet Static And"/>
    <w:link w:val="CoverSheetStaticAndChar"/>
    <w:semiHidden/>
    <w:qFormat/>
    <w:rsid w:val="00F7229E"/>
    <w:pPr>
      <w:jc w:val="center"/>
    </w:pPr>
    <w:rPr>
      <w:rFonts w:ascii="Times New Roman" w:hAnsi="Times New Roman"/>
      <w:color w:val="000000"/>
      <w:szCs w:val="22"/>
    </w:rPr>
  </w:style>
  <w:style w:type="paragraph" w:customStyle="1" w:styleId="CoverSheetStaticBetween">
    <w:name w:val="Cover Sheet Static Between"/>
    <w:link w:val="CoverSheetStaticBetweenChar"/>
    <w:semiHidden/>
    <w:qFormat/>
    <w:rsid w:val="00F7229E"/>
    <w:pPr>
      <w:jc w:val="center"/>
    </w:pPr>
    <w:rPr>
      <w:rFonts w:ascii="Times New Roman" w:hAnsi="Times New Roman"/>
      <w:color w:val="000000"/>
      <w:szCs w:val="22"/>
    </w:rPr>
  </w:style>
  <w:style w:type="character" w:customStyle="1" w:styleId="JurisChar">
    <w:name w:val="Juris Char"/>
    <w:basedOn w:val="DefaultParagraphFont"/>
    <w:link w:val="Juris"/>
    <w:semiHidden/>
    <w:rsid w:val="00F7229E"/>
    <w:rPr>
      <w:color w:val="000000"/>
    </w:rPr>
  </w:style>
  <w:style w:type="paragraph" w:customStyle="1" w:styleId="CoverSheetStaticDate">
    <w:name w:val="Cover Sheet Static Date"/>
    <w:link w:val="CoverSheetStaticDateChar"/>
    <w:semiHidden/>
    <w:rsid w:val="00F7229E"/>
    <w:pPr>
      <w:jc w:val="center"/>
    </w:pPr>
    <w:rPr>
      <w:rFonts w:ascii="Times New Roman" w:hAnsi="Times New Roman"/>
      <w:color w:val="000000"/>
      <w:szCs w:val="22"/>
    </w:rPr>
  </w:style>
  <w:style w:type="paragraph" w:customStyle="1" w:styleId="PageBrk">
    <w:name w:val="Page Brk"/>
    <w:link w:val="PageBrkChar"/>
    <w:qFormat/>
    <w:rsid w:val="00F7229E"/>
    <w:pPr>
      <w:spacing w:before="240" w:after="240"/>
      <w:jc w:val="center"/>
    </w:pPr>
    <w:rPr>
      <w:rFonts w:ascii="Times New Roman" w:hAnsi="Times New Roman"/>
      <w:color w:val="000000"/>
      <w:sz w:val="20"/>
      <w:szCs w:val="22"/>
    </w:rPr>
  </w:style>
  <w:style w:type="paragraph" w:customStyle="1" w:styleId="SFPara-Clause">
    <w:name w:val="SF Para - Clause"/>
    <w:link w:val="SFPara-ClauseChar"/>
    <w:qFormat/>
    <w:rsid w:val="00F7229E"/>
    <w:pPr>
      <w:numPr>
        <w:numId w:val="1"/>
      </w:numPr>
      <w:spacing w:before="240" w:after="240"/>
      <w:outlineLvl w:val="0"/>
    </w:pPr>
    <w:rPr>
      <w:rFonts w:ascii="Times New Roman" w:hAnsi="Times New Roman"/>
      <w:color w:val="000000"/>
    </w:rPr>
  </w:style>
  <w:style w:type="paragraph" w:customStyle="1" w:styleId="SFParasubclause1">
    <w:name w:val="SF Para subclause 1"/>
    <w:link w:val="SFParasubclause1Char"/>
    <w:qFormat/>
    <w:rsid w:val="00F7229E"/>
    <w:pPr>
      <w:numPr>
        <w:ilvl w:val="1"/>
        <w:numId w:val="1"/>
      </w:numPr>
      <w:spacing w:after="240"/>
      <w:outlineLvl w:val="1"/>
    </w:pPr>
    <w:rPr>
      <w:rFonts w:ascii="Times New Roman" w:hAnsi="Times New Roman"/>
      <w:color w:val="000000"/>
    </w:rPr>
  </w:style>
  <w:style w:type="paragraph" w:customStyle="1" w:styleId="SFParasubclause2">
    <w:name w:val="SF Para subclause 2"/>
    <w:link w:val="SFParasubclause2Char"/>
    <w:qFormat/>
    <w:rsid w:val="00F7229E"/>
    <w:pPr>
      <w:numPr>
        <w:ilvl w:val="2"/>
        <w:numId w:val="1"/>
      </w:numPr>
      <w:spacing w:after="240"/>
      <w:outlineLvl w:val="2"/>
    </w:pPr>
    <w:rPr>
      <w:rFonts w:ascii="Times New Roman" w:hAnsi="Times New Roman"/>
      <w:color w:val="000000"/>
    </w:rPr>
  </w:style>
  <w:style w:type="paragraph" w:customStyle="1" w:styleId="SFParasubclause3">
    <w:name w:val="SF Para subclause 3"/>
    <w:link w:val="SFParasubclause3Char"/>
    <w:qFormat/>
    <w:rsid w:val="00F7229E"/>
    <w:pPr>
      <w:numPr>
        <w:ilvl w:val="3"/>
        <w:numId w:val="1"/>
      </w:numPr>
      <w:spacing w:after="240"/>
      <w:outlineLvl w:val="3"/>
    </w:pPr>
    <w:rPr>
      <w:rFonts w:ascii="Times New Roman" w:hAnsi="Times New Roman"/>
      <w:color w:val="000000"/>
    </w:rPr>
  </w:style>
  <w:style w:type="character" w:customStyle="1" w:styleId="SFParasubclause1Char">
    <w:name w:val="SF Para subclause 1 Char"/>
    <w:basedOn w:val="DefaultParagraphFont"/>
    <w:link w:val="SFParasubclause1"/>
    <w:locked/>
    <w:rsid w:val="00F7229E"/>
    <w:rPr>
      <w:rFonts w:ascii="Times New Roman" w:hAnsi="Times New Roman"/>
      <w:color w:val="000000"/>
    </w:rPr>
  </w:style>
  <w:style w:type="paragraph" w:customStyle="1" w:styleId="SectionHeading">
    <w:name w:val="Section Heading"/>
    <w:aliases w:val="1stIntroHeadings"/>
    <w:link w:val="SectionHeadingChar"/>
    <w:qFormat/>
    <w:rsid w:val="00F7229E"/>
    <w:pPr>
      <w:spacing w:after="240"/>
      <w:jc w:val="center"/>
    </w:pPr>
    <w:rPr>
      <w:rFonts w:ascii="Times New Roman" w:hAnsi="Times New Roman"/>
      <w:b/>
      <w:color w:val="000000"/>
    </w:rPr>
  </w:style>
  <w:style w:type="paragraph" w:customStyle="1" w:styleId="SigBlockmsg">
    <w:name w:val="Sig Block msg."/>
    <w:basedOn w:val="Normal"/>
    <w:link w:val="SigBlockmsgChar"/>
    <w:semiHidden/>
    <w:qFormat/>
    <w:rsid w:val="00F7229E"/>
    <w:pPr>
      <w:jc w:val="center"/>
    </w:pPr>
    <w:rPr>
      <w:rFonts w:ascii="Times New Roman" w:hAnsi="Times New Roman"/>
      <w:caps/>
      <w:color w:val="000000"/>
      <w:szCs w:val="18"/>
    </w:rPr>
  </w:style>
  <w:style w:type="table" w:styleId="TableGrid">
    <w:name w:val="Table Grid"/>
    <w:basedOn w:val="TableNormal"/>
    <w:rsid w:val="00F7229E"/>
    <w:rPr>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sourceTypeChar">
    <w:name w:val="Resource Type Char"/>
    <w:basedOn w:val="DefaultParagraphFont"/>
    <w:link w:val="ResourceType"/>
    <w:rsid w:val="00F7229E"/>
    <w:rPr>
      <w:rFonts w:ascii="Times New Roman" w:hAnsi="Times New Roman"/>
      <w:color w:val="000000"/>
    </w:rPr>
  </w:style>
  <w:style w:type="character" w:customStyle="1" w:styleId="AbstractChar">
    <w:name w:val="Abstract Char"/>
    <w:basedOn w:val="DefaultParagraphFont"/>
    <w:link w:val="Abstract"/>
    <w:rsid w:val="00F7229E"/>
    <w:rPr>
      <w:rFonts w:ascii="Times New Roman" w:hAnsi="Times New Roman"/>
      <w:color w:val="000000"/>
    </w:rPr>
  </w:style>
  <w:style w:type="character" w:customStyle="1" w:styleId="DescriptiveHeadingChar">
    <w:name w:val="DescriptiveHeading Char"/>
    <w:basedOn w:val="DefaultParagraphFont"/>
    <w:link w:val="DescriptiveHeading"/>
    <w:rsid w:val="00F7229E"/>
    <w:rPr>
      <w:rFonts w:ascii="Times New Roman" w:hAnsi="Times New Roman"/>
      <w:b/>
      <w:color w:val="000000"/>
      <w:sz w:val="22"/>
      <w:szCs w:val="22"/>
    </w:rPr>
  </w:style>
  <w:style w:type="character" w:customStyle="1" w:styleId="TitleChar">
    <w:name w:val="Title Char"/>
    <w:basedOn w:val="DefaultParagraphFont"/>
    <w:link w:val="Title"/>
    <w:rsid w:val="00F7229E"/>
    <w:rPr>
      <w:rFonts w:ascii="Times New Roman" w:hAnsi="Times New Roman"/>
      <w:color w:val="000000"/>
      <w:szCs w:val="22"/>
    </w:rPr>
  </w:style>
  <w:style w:type="character" w:customStyle="1" w:styleId="AuthoringGroupChar">
    <w:name w:val="Authoring Group Char"/>
    <w:basedOn w:val="DefaultParagraphFont"/>
    <w:link w:val="AuthoringGroup"/>
    <w:rsid w:val="00F7229E"/>
    <w:rPr>
      <w:rFonts w:ascii="Times New Roman" w:hAnsi="Times New Roman"/>
      <w:color w:val="000000"/>
      <w:szCs w:val="22"/>
    </w:rPr>
  </w:style>
  <w:style w:type="character" w:customStyle="1" w:styleId="InternalAuthorChar">
    <w:name w:val="Internal Author Char"/>
    <w:basedOn w:val="DefaultParagraphFont"/>
    <w:link w:val="InternalAuthor"/>
    <w:rsid w:val="00F7229E"/>
    <w:rPr>
      <w:rFonts w:ascii="Times New Roman" w:hAnsi="Times New Roman"/>
      <w:color w:val="000000"/>
      <w:szCs w:val="22"/>
    </w:rPr>
  </w:style>
  <w:style w:type="character" w:customStyle="1" w:styleId="IgnoredSpacingChar">
    <w:name w:val="Ignored Spacing Char"/>
    <w:basedOn w:val="DefaultParagraphFont"/>
    <w:link w:val="IgnoredSpacing"/>
    <w:rsid w:val="00F7229E"/>
    <w:rPr>
      <w:rFonts w:ascii="Times New Roman" w:hAnsi="Times New Roman"/>
      <w:color w:val="000000"/>
    </w:rPr>
  </w:style>
  <w:style w:type="character" w:customStyle="1" w:styleId="MaintenanceEditorChar">
    <w:name w:val="Maintenance Editor Char"/>
    <w:basedOn w:val="DefaultParagraphFont"/>
    <w:link w:val="MaintenanceEditor"/>
    <w:rsid w:val="00F7229E"/>
    <w:rPr>
      <w:rFonts w:ascii="Times New Roman" w:hAnsi="Times New Roman"/>
      <w:color w:val="000000"/>
      <w:szCs w:val="22"/>
    </w:rPr>
  </w:style>
  <w:style w:type="character" w:customStyle="1" w:styleId="IgnoredTemplateTextChar">
    <w:name w:val="Ignored Template Text Char"/>
    <w:basedOn w:val="DefaultParagraphFont"/>
    <w:link w:val="IgnoredTemplateText"/>
    <w:rsid w:val="00F7229E"/>
    <w:rPr>
      <w:rFonts w:ascii="Times New Roman" w:hAnsi="Times New Roman"/>
      <w:color w:val="000000"/>
      <w:sz w:val="22"/>
      <w:szCs w:val="18"/>
    </w:rPr>
  </w:style>
  <w:style w:type="character" w:customStyle="1" w:styleId="AttachmentHeadingChar">
    <w:name w:val="Attachment Heading Char"/>
    <w:basedOn w:val="DefaultParagraphFont"/>
    <w:link w:val="AttachmentHeading"/>
    <w:rsid w:val="00F7229E"/>
    <w:rPr>
      <w:rFonts w:ascii="Times New Roman" w:hAnsi="Times New Roman"/>
      <w:b/>
      <w:color w:val="000000"/>
    </w:rPr>
  </w:style>
  <w:style w:type="character" w:customStyle="1" w:styleId="CoverSheetAsOfChar">
    <w:name w:val="Cover Sheet As Of Char"/>
    <w:basedOn w:val="DefaultParagraphFont"/>
    <w:link w:val="CoverSheetAsOf"/>
    <w:semiHidden/>
    <w:rsid w:val="00F7229E"/>
    <w:rPr>
      <w:rFonts w:ascii="Times New Roman" w:hAnsi="Times New Roman"/>
      <w:color w:val="000000"/>
    </w:rPr>
  </w:style>
  <w:style w:type="paragraph" w:styleId="ListParagraph">
    <w:name w:val="List Paragraph"/>
    <w:basedOn w:val="Normal"/>
    <w:link w:val="ListParagraphChar"/>
    <w:uiPriority w:val="34"/>
    <w:qFormat/>
    <w:rsid w:val="004F3AE1"/>
    <w:pPr>
      <w:ind w:left="720"/>
      <w:contextualSpacing/>
    </w:pPr>
    <w:rPr>
      <w:color w:val="000000"/>
    </w:rPr>
  </w:style>
  <w:style w:type="character" w:styleId="PlaceholderText">
    <w:name w:val="Placeholder Text"/>
    <w:basedOn w:val="DefaultParagraphFont"/>
    <w:uiPriority w:val="99"/>
    <w:rsid w:val="00F7229E"/>
    <w:rPr>
      <w:color w:val="000000"/>
    </w:rPr>
  </w:style>
  <w:style w:type="paragraph" w:styleId="BalloonText">
    <w:name w:val="Balloon Text"/>
    <w:basedOn w:val="Normal"/>
    <w:link w:val="BalloonTextChar"/>
    <w:semiHidden/>
    <w:rsid w:val="00F7229E"/>
    <w:rPr>
      <w:rFonts w:ascii="Tahoma" w:hAnsi="Tahoma" w:cs="Tahoma"/>
      <w:color w:val="000000"/>
      <w:sz w:val="16"/>
      <w:szCs w:val="16"/>
    </w:rPr>
  </w:style>
  <w:style w:type="character" w:customStyle="1" w:styleId="BalloonTextChar">
    <w:name w:val="Balloon Text Char"/>
    <w:basedOn w:val="DefaultParagraphFont"/>
    <w:link w:val="BalloonText"/>
    <w:semiHidden/>
    <w:rsid w:val="00F7229E"/>
    <w:rPr>
      <w:rFonts w:ascii="Tahoma" w:hAnsi="Tahoma" w:cs="Tahoma"/>
      <w:color w:val="000000"/>
      <w:sz w:val="16"/>
      <w:szCs w:val="16"/>
    </w:rPr>
  </w:style>
  <w:style w:type="character" w:customStyle="1" w:styleId="CoverSheetHeadingChar">
    <w:name w:val="Cover Sheet Heading Char"/>
    <w:basedOn w:val="DefaultParagraphFont"/>
    <w:link w:val="CoverSheetHeading"/>
    <w:rsid w:val="00F7229E"/>
    <w:rPr>
      <w:rFonts w:ascii="Times New Roman" w:hAnsi="Times New Roman"/>
      <w:b/>
      <w:color w:val="000000"/>
      <w:szCs w:val="22"/>
    </w:rPr>
  </w:style>
  <w:style w:type="character" w:customStyle="1" w:styleId="CoverSheetPartyChar">
    <w:name w:val="Cover Sheet Party Char"/>
    <w:basedOn w:val="DefaultParagraphFont"/>
    <w:link w:val="CoverSheetParty"/>
    <w:rsid w:val="00F7229E"/>
    <w:rPr>
      <w:rFonts w:ascii="Times New Roman" w:hAnsi="Times New Roman"/>
      <w:b/>
      <w:color w:val="000000"/>
      <w:szCs w:val="22"/>
    </w:rPr>
  </w:style>
  <w:style w:type="character" w:customStyle="1" w:styleId="CoverSheetStaticAndChar">
    <w:name w:val="Cover Sheet Static And Char"/>
    <w:basedOn w:val="DefaultParagraphFont"/>
    <w:link w:val="CoverSheetStaticAnd"/>
    <w:semiHidden/>
    <w:rsid w:val="00F7229E"/>
    <w:rPr>
      <w:rFonts w:ascii="Times New Roman" w:hAnsi="Times New Roman"/>
      <w:color w:val="000000"/>
      <w:szCs w:val="22"/>
    </w:rPr>
  </w:style>
  <w:style w:type="character" w:customStyle="1" w:styleId="CoverSheetStaticBetweenChar">
    <w:name w:val="Cover Sheet Static Between Char"/>
    <w:basedOn w:val="DefaultParagraphFont"/>
    <w:link w:val="CoverSheetStaticBetween"/>
    <w:semiHidden/>
    <w:rsid w:val="00F7229E"/>
    <w:rPr>
      <w:rFonts w:ascii="Times New Roman" w:hAnsi="Times New Roman"/>
      <w:color w:val="000000"/>
      <w:szCs w:val="22"/>
    </w:rPr>
  </w:style>
  <w:style w:type="character" w:customStyle="1" w:styleId="CoverSheetStaticDateChar">
    <w:name w:val="Cover Sheet Static Date Char"/>
    <w:basedOn w:val="DefaultParagraphFont"/>
    <w:link w:val="CoverSheetStaticDate"/>
    <w:semiHidden/>
    <w:rsid w:val="00F7229E"/>
    <w:rPr>
      <w:rFonts w:ascii="Times New Roman" w:hAnsi="Times New Roman"/>
      <w:color w:val="000000"/>
      <w:szCs w:val="22"/>
    </w:rPr>
  </w:style>
  <w:style w:type="character" w:customStyle="1" w:styleId="AttachmentNameChar">
    <w:name w:val="Attachment Name Char"/>
    <w:basedOn w:val="DefaultParagraphFont"/>
    <w:link w:val="AttachmentName"/>
    <w:rsid w:val="00F7229E"/>
    <w:rPr>
      <w:rFonts w:ascii="Times New Roman" w:hAnsi="Times New Roman"/>
      <w:b/>
      <w:caps/>
      <w:color w:val="000000"/>
      <w:szCs w:val="22"/>
    </w:rPr>
  </w:style>
  <w:style w:type="character" w:customStyle="1" w:styleId="PageBrkChar">
    <w:name w:val="Page Brk Char"/>
    <w:basedOn w:val="DefaultParagraphFont"/>
    <w:link w:val="PageBrk"/>
    <w:rsid w:val="00F7229E"/>
    <w:rPr>
      <w:rFonts w:ascii="Times New Roman" w:hAnsi="Times New Roman"/>
      <w:color w:val="000000"/>
      <w:sz w:val="20"/>
      <w:szCs w:val="22"/>
    </w:rPr>
  </w:style>
  <w:style w:type="character" w:customStyle="1" w:styleId="DocumentTitleChar">
    <w:name w:val="Document Title Char"/>
    <w:basedOn w:val="DefaultParagraphFont"/>
    <w:link w:val="DocumentTitle"/>
    <w:rsid w:val="00F7229E"/>
    <w:rPr>
      <w:rFonts w:ascii="Times New Roman" w:hAnsi="Times New Roman"/>
      <w:b/>
      <w:color w:val="000000"/>
      <w:sz w:val="32"/>
    </w:rPr>
  </w:style>
  <w:style w:type="character" w:customStyle="1" w:styleId="SigBlockmsgChar">
    <w:name w:val="Sig Block msg. Char"/>
    <w:basedOn w:val="IgnoredTemplateTextChar"/>
    <w:link w:val="SigBlockmsg"/>
    <w:semiHidden/>
    <w:rsid w:val="00F7229E"/>
    <w:rPr>
      <w:rFonts w:ascii="Times New Roman" w:hAnsi="Times New Roman"/>
      <w:caps/>
      <w:color w:val="000000"/>
      <w:sz w:val="22"/>
      <w:szCs w:val="18"/>
    </w:rPr>
  </w:style>
  <w:style w:type="character" w:styleId="BookTitle">
    <w:name w:val="Book Title"/>
    <w:basedOn w:val="DefaultParagraphFont"/>
    <w:uiPriority w:val="33"/>
    <w:semiHidden/>
    <w:qFormat/>
    <w:rsid w:val="00F7229E"/>
    <w:rPr>
      <w:b/>
      <w:bCs/>
      <w:smallCaps/>
      <w:color w:val="000000"/>
      <w:spacing w:val="5"/>
    </w:rPr>
  </w:style>
  <w:style w:type="character" w:customStyle="1" w:styleId="TemplateTypeChar">
    <w:name w:val="Template Type Char"/>
    <w:basedOn w:val="DefaultParagraphFont"/>
    <w:link w:val="TemplateType"/>
    <w:rsid w:val="00F7229E"/>
    <w:rPr>
      <w:rFonts w:ascii="Times New Roman" w:hAnsi="Times New Roman"/>
      <w:color w:val="000000"/>
    </w:rPr>
  </w:style>
  <w:style w:type="character" w:customStyle="1" w:styleId="DraftingNoteTitleChar">
    <w:name w:val="Drafting Note Title Char"/>
    <w:basedOn w:val="DefaultParagraphFont"/>
    <w:link w:val="DraftingNoteTitle"/>
    <w:rsid w:val="00F7229E"/>
    <w:rPr>
      <w:b/>
      <w:color w:val="000000"/>
      <w:szCs w:val="22"/>
    </w:rPr>
  </w:style>
  <w:style w:type="character" w:customStyle="1" w:styleId="HeadingLevel1Char">
    <w:name w:val="Heading Level 1 Char"/>
    <w:basedOn w:val="DefaultParagraphFont"/>
    <w:link w:val="HeadingLevel1"/>
    <w:rsid w:val="00F7229E"/>
    <w:rPr>
      <w:b/>
      <w:color w:val="000000"/>
      <w:szCs w:val="22"/>
    </w:rPr>
  </w:style>
  <w:style w:type="character" w:styleId="FootnoteReference">
    <w:name w:val="footnote reference"/>
    <w:basedOn w:val="DefaultParagraphFont"/>
    <w:semiHidden/>
    <w:rsid w:val="00F7229E"/>
    <w:rPr>
      <w:color w:val="000000"/>
      <w:vertAlign w:val="superscript"/>
    </w:rPr>
  </w:style>
  <w:style w:type="character" w:styleId="HTMLAcronym">
    <w:name w:val="HTML Acronym"/>
    <w:basedOn w:val="DefaultParagraphFont"/>
    <w:semiHidden/>
    <w:rsid w:val="00F7229E"/>
    <w:rPr>
      <w:color w:val="000000"/>
    </w:rPr>
  </w:style>
  <w:style w:type="character" w:styleId="HTMLCite">
    <w:name w:val="HTML Cite"/>
    <w:basedOn w:val="DefaultParagraphFont"/>
    <w:semiHidden/>
    <w:rsid w:val="00F7229E"/>
    <w:rPr>
      <w:i/>
      <w:iCs/>
      <w:color w:val="000000"/>
    </w:rPr>
  </w:style>
  <w:style w:type="character" w:styleId="HTMLCode">
    <w:name w:val="HTML Code"/>
    <w:basedOn w:val="DefaultParagraphFont"/>
    <w:semiHidden/>
    <w:rsid w:val="00F7229E"/>
    <w:rPr>
      <w:rFonts w:ascii="Consolas" w:hAnsi="Consolas"/>
      <w:color w:val="000000"/>
      <w:sz w:val="20"/>
      <w:szCs w:val="20"/>
    </w:rPr>
  </w:style>
  <w:style w:type="character" w:styleId="HTMLDefinition">
    <w:name w:val="HTML Definition"/>
    <w:basedOn w:val="DefaultParagraphFont"/>
    <w:semiHidden/>
    <w:rsid w:val="00F7229E"/>
    <w:rPr>
      <w:i/>
      <w:iCs/>
      <w:color w:val="000000"/>
    </w:rPr>
  </w:style>
  <w:style w:type="character" w:styleId="HTMLKeyboard">
    <w:name w:val="HTML Keyboard"/>
    <w:basedOn w:val="DefaultParagraphFont"/>
    <w:semiHidden/>
    <w:rsid w:val="00F7229E"/>
    <w:rPr>
      <w:rFonts w:ascii="Consolas" w:hAnsi="Consolas"/>
      <w:color w:val="000000"/>
      <w:sz w:val="20"/>
      <w:szCs w:val="20"/>
    </w:rPr>
  </w:style>
  <w:style w:type="character" w:styleId="HTMLSample">
    <w:name w:val="HTML Sample"/>
    <w:basedOn w:val="DefaultParagraphFont"/>
    <w:semiHidden/>
    <w:rsid w:val="00F7229E"/>
    <w:rPr>
      <w:rFonts w:ascii="Consolas" w:hAnsi="Consolas"/>
      <w:color w:val="000000"/>
      <w:sz w:val="24"/>
      <w:szCs w:val="24"/>
    </w:rPr>
  </w:style>
  <w:style w:type="character" w:styleId="HTMLTypewriter">
    <w:name w:val="HTML Typewriter"/>
    <w:basedOn w:val="DefaultParagraphFont"/>
    <w:semiHidden/>
    <w:rsid w:val="00F7229E"/>
    <w:rPr>
      <w:rFonts w:ascii="Consolas" w:hAnsi="Consolas"/>
      <w:color w:val="000000"/>
      <w:sz w:val="20"/>
      <w:szCs w:val="20"/>
    </w:rPr>
  </w:style>
  <w:style w:type="character" w:styleId="HTMLVariable">
    <w:name w:val="HTML Variable"/>
    <w:basedOn w:val="DefaultParagraphFont"/>
    <w:semiHidden/>
    <w:rsid w:val="00F7229E"/>
    <w:rPr>
      <w:i/>
      <w:iCs/>
      <w:color w:val="000000"/>
    </w:rPr>
  </w:style>
  <w:style w:type="character" w:styleId="Hyperlink">
    <w:name w:val="Hyperlink"/>
    <w:basedOn w:val="DefaultParagraphFont"/>
    <w:rsid w:val="00F7229E"/>
    <w:rPr>
      <w:color w:val="000000"/>
      <w:u w:val="none"/>
    </w:rPr>
  </w:style>
  <w:style w:type="character" w:styleId="IntenseEmphasis">
    <w:name w:val="Intense Emphasis"/>
    <w:basedOn w:val="DefaultParagraphFont"/>
    <w:uiPriority w:val="21"/>
    <w:semiHidden/>
    <w:qFormat/>
    <w:rsid w:val="00F7229E"/>
    <w:rPr>
      <w:b/>
      <w:bCs/>
      <w:i/>
      <w:iCs/>
      <w:color w:val="000000"/>
    </w:rPr>
  </w:style>
  <w:style w:type="character" w:styleId="IntenseReference">
    <w:name w:val="Intense Reference"/>
    <w:basedOn w:val="DefaultParagraphFont"/>
    <w:uiPriority w:val="32"/>
    <w:semiHidden/>
    <w:qFormat/>
    <w:rsid w:val="00F7229E"/>
    <w:rPr>
      <w:b/>
      <w:bCs/>
      <w:smallCaps/>
      <w:color w:val="000000"/>
      <w:spacing w:val="5"/>
      <w:u w:val="single"/>
    </w:rPr>
  </w:style>
  <w:style w:type="character" w:styleId="LineNumber">
    <w:name w:val="line number"/>
    <w:basedOn w:val="DefaultParagraphFont"/>
    <w:semiHidden/>
    <w:rsid w:val="00F7229E"/>
    <w:rPr>
      <w:color w:val="000000"/>
    </w:rPr>
  </w:style>
  <w:style w:type="character" w:styleId="PageNumber">
    <w:name w:val="page number"/>
    <w:basedOn w:val="DefaultParagraphFont"/>
    <w:semiHidden/>
    <w:rsid w:val="00F7229E"/>
    <w:rPr>
      <w:color w:val="000000"/>
    </w:rPr>
  </w:style>
  <w:style w:type="character" w:styleId="Strong">
    <w:name w:val="Strong"/>
    <w:basedOn w:val="DefaultParagraphFont"/>
    <w:semiHidden/>
    <w:qFormat/>
    <w:rsid w:val="00F7229E"/>
    <w:rPr>
      <w:b/>
      <w:bCs/>
      <w:color w:val="000000"/>
    </w:rPr>
  </w:style>
  <w:style w:type="character" w:styleId="SubtleEmphasis">
    <w:name w:val="Subtle Emphasis"/>
    <w:basedOn w:val="DefaultParagraphFont"/>
    <w:uiPriority w:val="19"/>
    <w:semiHidden/>
    <w:qFormat/>
    <w:rsid w:val="00F7229E"/>
    <w:rPr>
      <w:i/>
      <w:iCs/>
      <w:color w:val="000000"/>
    </w:rPr>
  </w:style>
  <w:style w:type="character" w:styleId="SubtleReference">
    <w:name w:val="Subtle Reference"/>
    <w:basedOn w:val="DefaultParagraphFont"/>
    <w:uiPriority w:val="31"/>
    <w:semiHidden/>
    <w:qFormat/>
    <w:rsid w:val="00F7229E"/>
    <w:rPr>
      <w:smallCaps/>
      <w:color w:val="000000"/>
      <w:u w:val="single"/>
    </w:rPr>
  </w:style>
  <w:style w:type="paragraph" w:styleId="Header">
    <w:name w:val="header"/>
    <w:basedOn w:val="Normal"/>
    <w:link w:val="HeaderChar"/>
    <w:uiPriority w:val="99"/>
    <w:rsid w:val="00F7229E"/>
    <w:pPr>
      <w:tabs>
        <w:tab w:val="center" w:pos="4680"/>
        <w:tab w:val="right" w:pos="9360"/>
      </w:tabs>
    </w:pPr>
    <w:rPr>
      <w:color w:val="000000"/>
    </w:rPr>
  </w:style>
  <w:style w:type="character" w:customStyle="1" w:styleId="HeaderChar">
    <w:name w:val="Header Char"/>
    <w:basedOn w:val="DefaultParagraphFont"/>
    <w:link w:val="Header"/>
    <w:uiPriority w:val="99"/>
    <w:rsid w:val="00F7229E"/>
    <w:rPr>
      <w:color w:val="000000"/>
    </w:rPr>
  </w:style>
  <w:style w:type="paragraph" w:styleId="Footer">
    <w:name w:val="footer"/>
    <w:basedOn w:val="Normal"/>
    <w:link w:val="FooterChar"/>
    <w:uiPriority w:val="99"/>
    <w:rsid w:val="00F7229E"/>
    <w:pPr>
      <w:tabs>
        <w:tab w:val="center" w:pos="4680"/>
        <w:tab w:val="right" w:pos="9360"/>
      </w:tabs>
    </w:pPr>
    <w:rPr>
      <w:color w:val="000000"/>
    </w:rPr>
  </w:style>
  <w:style w:type="character" w:customStyle="1" w:styleId="FooterChar">
    <w:name w:val="Footer Char"/>
    <w:basedOn w:val="DefaultParagraphFont"/>
    <w:link w:val="Footer"/>
    <w:uiPriority w:val="99"/>
    <w:rsid w:val="00F7229E"/>
    <w:rPr>
      <w:color w:val="000000"/>
    </w:rPr>
  </w:style>
  <w:style w:type="character" w:customStyle="1" w:styleId="SectionHeadingChar">
    <w:name w:val="Section Heading Char"/>
    <w:basedOn w:val="DefaultParagraphFont"/>
    <w:link w:val="SectionHeading"/>
    <w:rsid w:val="00F7229E"/>
    <w:rPr>
      <w:rFonts w:ascii="Times New Roman" w:hAnsi="Times New Roman"/>
      <w:b/>
      <w:color w:val="000000"/>
    </w:rPr>
  </w:style>
  <w:style w:type="character" w:customStyle="1" w:styleId="ListParagraphChar">
    <w:name w:val="List Paragraph Char"/>
    <w:basedOn w:val="DefaultParagraphFont"/>
    <w:link w:val="ListParagraph"/>
    <w:uiPriority w:val="34"/>
    <w:rsid w:val="004F3AE1"/>
    <w:rPr>
      <w:color w:val="000000"/>
      <w:sz w:val="22"/>
      <w:szCs w:val="22"/>
    </w:rPr>
  </w:style>
  <w:style w:type="character" w:customStyle="1" w:styleId="ResourceHistoryTitleChar">
    <w:name w:val="Resource History Title Char"/>
    <w:basedOn w:val="DefaultParagraphFont"/>
    <w:link w:val="ResourceHistoryTitle"/>
    <w:rsid w:val="00F7229E"/>
    <w:rPr>
      <w:rFonts w:ascii="Times New Roman" w:hAnsi="Times New Roman" w:cstheme="minorHAnsi"/>
      <w:b/>
      <w:bCs/>
      <w:color w:val="000000"/>
      <w:szCs w:val="22"/>
    </w:rPr>
  </w:style>
  <w:style w:type="character" w:customStyle="1" w:styleId="ResourceHistoryDateChar">
    <w:name w:val="Resource History Date Char"/>
    <w:basedOn w:val="DefaultParagraphFont"/>
    <w:link w:val="ResourceHistoryDate"/>
    <w:rsid w:val="00F7229E"/>
    <w:rPr>
      <w:rFonts w:ascii="Times New Roman" w:hAnsi="Times New Roman"/>
      <w:color w:val="000000"/>
    </w:rPr>
  </w:style>
  <w:style w:type="character" w:customStyle="1" w:styleId="ResourceHistoryAuthorChar">
    <w:name w:val="Resource History Author Char"/>
    <w:basedOn w:val="DefaultParagraphFont"/>
    <w:link w:val="ResourceHistoryAuthor"/>
    <w:rsid w:val="00F7229E"/>
    <w:rPr>
      <w:rFonts w:ascii="Times New Roman" w:hAnsi="Times New Roman"/>
      <w:color w:val="000000"/>
    </w:rPr>
  </w:style>
  <w:style w:type="character" w:customStyle="1" w:styleId="ResourceHistoryDescChar">
    <w:name w:val="Resource History Desc Char"/>
    <w:basedOn w:val="DefaultParagraphFont"/>
    <w:link w:val="ResourceHistoryDesc"/>
    <w:rsid w:val="00F7229E"/>
    <w:rPr>
      <w:rFonts w:ascii="Times New Roman" w:hAnsi="Times New Roman"/>
      <w:color w:val="000000"/>
    </w:rPr>
  </w:style>
  <w:style w:type="paragraph" w:customStyle="1" w:styleId="DefinedTermPara">
    <w:name w:val="Defined Term Para"/>
    <w:basedOn w:val="Normal"/>
    <w:link w:val="DefinedTermParaChar"/>
    <w:qFormat/>
    <w:rsid w:val="00F7229E"/>
    <w:pPr>
      <w:numPr>
        <w:numId w:val="15"/>
      </w:numPr>
      <w:spacing w:after="240"/>
      <w:outlineLvl w:val="0"/>
    </w:pPr>
    <w:rPr>
      <w:rFonts w:ascii="Times New Roman" w:hAnsi="Times New Roman"/>
      <w:color w:val="000000"/>
    </w:rPr>
  </w:style>
  <w:style w:type="character" w:customStyle="1" w:styleId="DefinedTermParaChar">
    <w:name w:val="Defined Term Para Char"/>
    <w:basedOn w:val="DefaultParagraphFont"/>
    <w:link w:val="DefinedTermPara"/>
    <w:locked/>
    <w:rsid w:val="00F7229E"/>
    <w:rPr>
      <w:rFonts w:ascii="Times New Roman" w:eastAsiaTheme="minorHAnsi" w:hAnsi="Times New Roman" w:cstheme="minorBidi"/>
      <w:color w:val="000000"/>
      <w:kern w:val="2"/>
      <w:sz w:val="22"/>
      <w:szCs w:val="22"/>
    </w:rPr>
  </w:style>
  <w:style w:type="paragraph" w:customStyle="1" w:styleId="LFParasubclause1">
    <w:name w:val="LF Para subclause 1"/>
    <w:qFormat/>
    <w:rsid w:val="00F7229E"/>
    <w:pPr>
      <w:numPr>
        <w:ilvl w:val="1"/>
        <w:numId w:val="3"/>
      </w:numPr>
      <w:spacing w:after="240"/>
      <w:outlineLvl w:val="1"/>
    </w:pPr>
    <w:rPr>
      <w:rFonts w:ascii="Times New Roman" w:hAnsi="Times New Roman"/>
      <w:color w:val="000000"/>
    </w:rPr>
  </w:style>
  <w:style w:type="paragraph" w:customStyle="1" w:styleId="LFParasubclause2">
    <w:name w:val="LF Para subclause 2"/>
    <w:qFormat/>
    <w:rsid w:val="00F7229E"/>
    <w:pPr>
      <w:numPr>
        <w:ilvl w:val="2"/>
        <w:numId w:val="3"/>
      </w:numPr>
      <w:spacing w:after="240"/>
      <w:outlineLvl w:val="2"/>
    </w:pPr>
    <w:rPr>
      <w:rFonts w:ascii="Times New Roman" w:hAnsi="Times New Roman"/>
      <w:color w:val="000000"/>
    </w:rPr>
  </w:style>
  <w:style w:type="paragraph" w:customStyle="1" w:styleId="LFParasubclause3">
    <w:name w:val="LF Para subclause 3"/>
    <w:qFormat/>
    <w:rsid w:val="00F7229E"/>
    <w:pPr>
      <w:numPr>
        <w:ilvl w:val="3"/>
        <w:numId w:val="3"/>
      </w:numPr>
      <w:spacing w:after="240"/>
      <w:outlineLvl w:val="3"/>
    </w:pPr>
    <w:rPr>
      <w:rFonts w:ascii="Times New Roman" w:hAnsi="Times New Roman"/>
      <w:color w:val="000000"/>
    </w:rPr>
  </w:style>
  <w:style w:type="paragraph" w:customStyle="1" w:styleId="LFParasubclause4">
    <w:name w:val="LF Para subclause 4"/>
    <w:qFormat/>
    <w:rsid w:val="00F7229E"/>
    <w:pPr>
      <w:numPr>
        <w:ilvl w:val="4"/>
        <w:numId w:val="3"/>
      </w:numPr>
      <w:spacing w:after="240"/>
      <w:outlineLvl w:val="4"/>
    </w:pPr>
    <w:rPr>
      <w:rFonts w:ascii="Times New Roman" w:hAnsi="Times New Roman"/>
      <w:color w:val="000000"/>
    </w:rPr>
  </w:style>
  <w:style w:type="paragraph" w:customStyle="1" w:styleId="LFTitle-Clause">
    <w:name w:val="LF Title - Clause"/>
    <w:link w:val="LFTitle-ClauseChar"/>
    <w:qFormat/>
    <w:rsid w:val="00F7229E"/>
    <w:pPr>
      <w:numPr>
        <w:numId w:val="3"/>
      </w:numPr>
      <w:spacing w:before="360" w:after="240"/>
      <w:jc w:val="center"/>
      <w:outlineLvl w:val="0"/>
    </w:pPr>
    <w:rPr>
      <w:rFonts w:ascii="Times New Roman" w:hAnsi="Times New Roman"/>
      <w:b/>
      <w:color w:val="000000"/>
    </w:rPr>
  </w:style>
  <w:style w:type="character" w:customStyle="1" w:styleId="Title-Subclause1">
    <w:name w:val="Title - Subclause 1"/>
    <w:basedOn w:val="DefaultParagraphFont"/>
    <w:uiPriority w:val="1"/>
    <w:qFormat/>
    <w:rsid w:val="00F7229E"/>
    <w:rPr>
      <w:rFonts w:ascii="Times New Roman" w:hAnsi="Times New Roman" w:cs="Times New Roman"/>
      <w:b w:val="0"/>
      <w:dstrike w:val="0"/>
      <w:color w:val="000000"/>
      <w:sz w:val="24"/>
      <w:szCs w:val="22"/>
      <w:u w:val="none"/>
      <w:vertAlign w:val="baseline"/>
    </w:rPr>
  </w:style>
  <w:style w:type="paragraph" w:customStyle="1" w:styleId="SLPara-Clause">
    <w:name w:val="SL Para - Clause"/>
    <w:semiHidden/>
    <w:qFormat/>
    <w:rsid w:val="00F7229E"/>
    <w:pPr>
      <w:numPr>
        <w:numId w:val="2"/>
      </w:numPr>
      <w:spacing w:after="240"/>
      <w:outlineLvl w:val="0"/>
    </w:pPr>
    <w:rPr>
      <w:rFonts w:ascii="Times New Roman" w:hAnsi="Times New Roman"/>
      <w:color w:val="000000"/>
    </w:rPr>
  </w:style>
  <w:style w:type="paragraph" w:customStyle="1" w:styleId="CustomizableHeading">
    <w:name w:val="Customizable Heading"/>
    <w:link w:val="CustomizableHeadingChar"/>
    <w:qFormat/>
    <w:rsid w:val="00F7229E"/>
    <w:pPr>
      <w:jc w:val="center"/>
      <w:outlineLvl w:val="0"/>
    </w:pPr>
    <w:rPr>
      <w:rFonts w:ascii="Times New Roman" w:hAnsi="Times New Roman"/>
      <w:b/>
      <w:color w:val="000000"/>
      <w:szCs w:val="22"/>
    </w:rPr>
  </w:style>
  <w:style w:type="character" w:customStyle="1" w:styleId="CustomizableHeadingChar">
    <w:name w:val="Customizable Heading Char"/>
    <w:basedOn w:val="DefaultParagraphFont"/>
    <w:link w:val="CustomizableHeading"/>
    <w:rsid w:val="00F7229E"/>
    <w:rPr>
      <w:rFonts w:ascii="Times New Roman" w:hAnsi="Times New Roman"/>
      <w:b/>
      <w:color w:val="000000"/>
      <w:szCs w:val="22"/>
    </w:rPr>
  </w:style>
  <w:style w:type="character" w:customStyle="1" w:styleId="LFTitle-ClauseChar">
    <w:name w:val="LF Title - Clause Char"/>
    <w:basedOn w:val="DefaultParagraphFont"/>
    <w:link w:val="LFTitle-Clause"/>
    <w:rsid w:val="00F7229E"/>
    <w:rPr>
      <w:rFonts w:ascii="Times New Roman" w:hAnsi="Times New Roman"/>
      <w:b/>
      <w:color w:val="000000"/>
    </w:rPr>
  </w:style>
  <w:style w:type="paragraph" w:customStyle="1" w:styleId="MFPara-Clause">
    <w:name w:val="MF Para - Clause"/>
    <w:link w:val="MFPara-ClauseChar"/>
    <w:qFormat/>
    <w:rsid w:val="00F7229E"/>
    <w:pPr>
      <w:numPr>
        <w:numId w:val="4"/>
      </w:numPr>
      <w:spacing w:before="240" w:after="240"/>
      <w:ind w:firstLine="431"/>
      <w:outlineLvl w:val="0"/>
    </w:pPr>
    <w:rPr>
      <w:rFonts w:ascii="Times New Roman" w:hAnsi="Times New Roman"/>
      <w:color w:val="000000"/>
    </w:rPr>
  </w:style>
  <w:style w:type="paragraph" w:customStyle="1" w:styleId="MFParasubclause1">
    <w:name w:val="MF Para subclause 1"/>
    <w:link w:val="MFParasubclause1Char"/>
    <w:rsid w:val="00F7229E"/>
    <w:pPr>
      <w:numPr>
        <w:ilvl w:val="1"/>
        <w:numId w:val="4"/>
      </w:numPr>
      <w:spacing w:after="240"/>
      <w:outlineLvl w:val="1"/>
    </w:pPr>
    <w:rPr>
      <w:rFonts w:ascii="Times New Roman" w:hAnsi="Times New Roman"/>
      <w:color w:val="000000"/>
    </w:rPr>
  </w:style>
  <w:style w:type="paragraph" w:customStyle="1" w:styleId="MFParasubclause2">
    <w:name w:val="MF Para subclause 2"/>
    <w:link w:val="MFParasubclause2Char"/>
    <w:rsid w:val="00F7229E"/>
    <w:pPr>
      <w:numPr>
        <w:ilvl w:val="2"/>
        <w:numId w:val="4"/>
      </w:numPr>
      <w:spacing w:after="240"/>
      <w:outlineLvl w:val="2"/>
    </w:pPr>
    <w:rPr>
      <w:rFonts w:ascii="Times New Roman" w:hAnsi="Times New Roman"/>
      <w:color w:val="000000"/>
    </w:rPr>
  </w:style>
  <w:style w:type="paragraph" w:customStyle="1" w:styleId="MFParasubclause3">
    <w:name w:val="MF Para subclause 3"/>
    <w:link w:val="MFParasubclause3Char"/>
    <w:rsid w:val="00F7229E"/>
    <w:pPr>
      <w:numPr>
        <w:ilvl w:val="3"/>
        <w:numId w:val="4"/>
      </w:numPr>
      <w:spacing w:after="240"/>
      <w:outlineLvl w:val="3"/>
    </w:pPr>
    <w:rPr>
      <w:rFonts w:ascii="Times New Roman" w:hAnsi="Times New Roman"/>
      <w:color w:val="000000"/>
    </w:rPr>
  </w:style>
  <w:style w:type="paragraph" w:customStyle="1" w:styleId="MFParasubclause4">
    <w:name w:val="MF Para subclause 4"/>
    <w:link w:val="MFParasubclause4Char"/>
    <w:rsid w:val="00F7229E"/>
    <w:pPr>
      <w:numPr>
        <w:ilvl w:val="4"/>
        <w:numId w:val="4"/>
      </w:numPr>
      <w:spacing w:after="240"/>
      <w:outlineLvl w:val="4"/>
    </w:pPr>
    <w:rPr>
      <w:rFonts w:ascii="Times New Roman" w:hAnsi="Times New Roman"/>
      <w:color w:val="000000"/>
    </w:rPr>
  </w:style>
  <w:style w:type="character" w:customStyle="1" w:styleId="SFParasubclause2Char">
    <w:name w:val="SF Para subclause 2 Char"/>
    <w:basedOn w:val="DefaultParagraphFont"/>
    <w:link w:val="SFParasubclause2"/>
    <w:locked/>
    <w:rsid w:val="00F7229E"/>
    <w:rPr>
      <w:rFonts w:ascii="Times New Roman" w:hAnsi="Times New Roman"/>
      <w:color w:val="000000"/>
    </w:rPr>
  </w:style>
  <w:style w:type="character" w:customStyle="1" w:styleId="SFParasubclause3Char">
    <w:name w:val="SF Para subclause 3 Char"/>
    <w:basedOn w:val="DefaultParagraphFont"/>
    <w:link w:val="SFParasubclause3"/>
    <w:locked/>
    <w:rsid w:val="00F7229E"/>
    <w:rPr>
      <w:rFonts w:ascii="Times New Roman" w:hAnsi="Times New Roman"/>
      <w:color w:val="000000"/>
    </w:rPr>
  </w:style>
  <w:style w:type="character" w:customStyle="1" w:styleId="SFPara-ClauseChar">
    <w:name w:val="SF Para - Clause Char"/>
    <w:basedOn w:val="DefaultParagraphFont"/>
    <w:link w:val="SFPara-Clause"/>
    <w:rsid w:val="00F7229E"/>
    <w:rPr>
      <w:rFonts w:ascii="Times New Roman" w:hAnsi="Times New Roman"/>
      <w:color w:val="000000"/>
    </w:rPr>
  </w:style>
  <w:style w:type="paragraph" w:customStyle="1" w:styleId="MemoPara-Clause">
    <w:name w:val="Memo Para - Clause"/>
    <w:link w:val="MemoPara-ClauseChar"/>
    <w:qFormat/>
    <w:rsid w:val="00FE255B"/>
    <w:pPr>
      <w:spacing w:after="240"/>
      <w:ind w:firstLine="720"/>
    </w:pPr>
    <w:rPr>
      <w:color w:val="000000"/>
    </w:rPr>
  </w:style>
  <w:style w:type="character" w:customStyle="1" w:styleId="MemoPara-ClauseChar">
    <w:name w:val="Memo Para - Clause Char"/>
    <w:basedOn w:val="DefaultParagraphFont"/>
    <w:link w:val="MemoPara-Clause"/>
    <w:rsid w:val="00FE255B"/>
    <w:rPr>
      <w:color w:val="000000"/>
      <w:sz w:val="24"/>
      <w:szCs w:val="24"/>
    </w:rPr>
  </w:style>
  <w:style w:type="paragraph" w:customStyle="1" w:styleId="MemoParasubclause1">
    <w:name w:val="Memo Para subclause 1"/>
    <w:link w:val="MemoParasubclause1Char"/>
    <w:qFormat/>
    <w:rsid w:val="00FE255B"/>
    <w:pPr>
      <w:spacing w:after="240"/>
      <w:ind w:firstLine="720"/>
      <w:outlineLvl w:val="1"/>
    </w:pPr>
    <w:rPr>
      <w:color w:val="000000"/>
    </w:rPr>
  </w:style>
  <w:style w:type="paragraph" w:customStyle="1" w:styleId="MemoClauseTitle-Para">
    <w:name w:val="Memo Clause Title - Para"/>
    <w:qFormat/>
    <w:rsid w:val="00FE255B"/>
    <w:pPr>
      <w:spacing w:after="240"/>
      <w:outlineLvl w:val="0"/>
    </w:pPr>
    <w:rPr>
      <w:b/>
      <w:color w:val="000000"/>
      <w:u w:val="single"/>
    </w:rPr>
  </w:style>
  <w:style w:type="paragraph" w:customStyle="1" w:styleId="RESPara-Clause">
    <w:name w:val="RES Para - Clause"/>
    <w:basedOn w:val="Normal"/>
    <w:link w:val="RESPara-ClauseChar"/>
    <w:semiHidden/>
    <w:unhideWhenUsed/>
    <w:qFormat/>
    <w:rsid w:val="00FE255B"/>
    <w:pPr>
      <w:spacing w:before="240" w:after="240"/>
      <w:ind w:firstLine="720"/>
      <w:outlineLvl w:val="0"/>
    </w:pPr>
    <w:rPr>
      <w:color w:val="000000"/>
    </w:rPr>
  </w:style>
  <w:style w:type="character" w:customStyle="1" w:styleId="RESPara-ClauseChar">
    <w:name w:val="RES Para - Clause Char"/>
    <w:basedOn w:val="DefaultParagraphFont"/>
    <w:link w:val="RESPara-Clause"/>
    <w:rsid w:val="00FE255B"/>
    <w:rPr>
      <w:color w:val="000000"/>
      <w:sz w:val="24"/>
      <w:szCs w:val="24"/>
    </w:rPr>
  </w:style>
  <w:style w:type="paragraph" w:customStyle="1" w:styleId="RecitalClause">
    <w:name w:val="Recital Clause"/>
    <w:link w:val="RecitalClauseChar"/>
    <w:semiHidden/>
    <w:unhideWhenUsed/>
    <w:qFormat/>
    <w:rsid w:val="00FE255B"/>
    <w:pPr>
      <w:tabs>
        <w:tab w:val="num" w:pos="0"/>
      </w:tabs>
      <w:spacing w:after="240"/>
      <w:ind w:firstLine="432"/>
    </w:pPr>
    <w:rPr>
      <w:color w:val="000000"/>
    </w:rPr>
  </w:style>
  <w:style w:type="character" w:customStyle="1" w:styleId="RecitalClauseChar">
    <w:name w:val="Recital Clause Char"/>
    <w:basedOn w:val="DefaultParagraphFont"/>
    <w:link w:val="RecitalClause"/>
    <w:rsid w:val="00FE255B"/>
    <w:rPr>
      <w:color w:val="000000"/>
      <w:sz w:val="24"/>
      <w:szCs w:val="24"/>
    </w:rPr>
  </w:style>
  <w:style w:type="character" w:customStyle="1" w:styleId="MemoParasubclause1Char">
    <w:name w:val="Memo Para subclause 1 Char"/>
    <w:basedOn w:val="DefaultParagraphFont"/>
    <w:link w:val="MemoParasubclause1"/>
    <w:locked/>
    <w:rsid w:val="00FE255B"/>
    <w:rPr>
      <w:color w:val="000000"/>
      <w:sz w:val="24"/>
      <w:szCs w:val="24"/>
    </w:rPr>
  </w:style>
  <w:style w:type="character" w:customStyle="1" w:styleId="MFParasubclause1Char">
    <w:name w:val="MF Para subclause 1 Char"/>
    <w:basedOn w:val="DefaultParagraphFont"/>
    <w:link w:val="MFParasubclause1"/>
    <w:locked/>
    <w:rsid w:val="00F7229E"/>
    <w:rPr>
      <w:rFonts w:ascii="Times New Roman" w:hAnsi="Times New Roman"/>
      <w:color w:val="000000"/>
    </w:rPr>
  </w:style>
  <w:style w:type="character" w:customStyle="1" w:styleId="MFParasubclause2Char">
    <w:name w:val="MF Para subclause 2 Char"/>
    <w:basedOn w:val="DefaultParagraphFont"/>
    <w:link w:val="MFParasubclause2"/>
    <w:locked/>
    <w:rsid w:val="00F7229E"/>
    <w:rPr>
      <w:rFonts w:ascii="Times New Roman" w:hAnsi="Times New Roman"/>
      <w:color w:val="000000"/>
    </w:rPr>
  </w:style>
  <w:style w:type="character" w:customStyle="1" w:styleId="MFParasubclause3Char">
    <w:name w:val="MF Para subclause 3 Char"/>
    <w:basedOn w:val="DefaultParagraphFont"/>
    <w:link w:val="MFParasubclause3"/>
    <w:locked/>
    <w:rsid w:val="00F7229E"/>
    <w:rPr>
      <w:rFonts w:ascii="Times New Roman" w:hAnsi="Times New Roman"/>
      <w:color w:val="000000"/>
    </w:rPr>
  </w:style>
  <w:style w:type="character" w:customStyle="1" w:styleId="MFParasubclause4Char">
    <w:name w:val="MF Para subclause 4 Char"/>
    <w:basedOn w:val="DefaultParagraphFont"/>
    <w:link w:val="MFParasubclause4"/>
    <w:locked/>
    <w:rsid w:val="00F7229E"/>
    <w:rPr>
      <w:rFonts w:ascii="Times New Roman" w:hAnsi="Times New Roman"/>
      <w:color w:val="000000"/>
    </w:rPr>
  </w:style>
  <w:style w:type="character" w:customStyle="1" w:styleId="MFPara-ClauseChar">
    <w:name w:val="MF Para - Clause Char"/>
    <w:basedOn w:val="DefaultParagraphFont"/>
    <w:link w:val="MFPara-Clause"/>
    <w:rsid w:val="00F7229E"/>
    <w:rPr>
      <w:rFonts w:ascii="Times New Roman" w:hAnsi="Times New Roman"/>
      <w:color w:val="000000"/>
    </w:rPr>
  </w:style>
  <w:style w:type="paragraph" w:styleId="DocumentMap">
    <w:name w:val="Document Map"/>
    <w:basedOn w:val="Normal"/>
    <w:link w:val="DocumentMapChar"/>
    <w:semiHidden/>
    <w:rsid w:val="00F7229E"/>
    <w:rPr>
      <w:rFonts w:ascii="Tahoma" w:hAnsi="Tahoma" w:cs="Tahoma"/>
      <w:color w:val="000000"/>
      <w:sz w:val="16"/>
      <w:szCs w:val="16"/>
    </w:rPr>
  </w:style>
  <w:style w:type="character" w:customStyle="1" w:styleId="DocumentMapChar">
    <w:name w:val="Document Map Char"/>
    <w:basedOn w:val="DefaultParagraphFont"/>
    <w:link w:val="DocumentMap"/>
    <w:semiHidden/>
    <w:rsid w:val="00F7229E"/>
    <w:rPr>
      <w:rFonts w:ascii="Tahoma" w:hAnsi="Tahoma" w:cs="Tahoma"/>
      <w:color w:val="000000"/>
      <w:sz w:val="16"/>
      <w:szCs w:val="16"/>
    </w:rPr>
  </w:style>
  <w:style w:type="paragraph" w:customStyle="1" w:styleId="ppcountsave">
    <w:name w:val="ppcountsave"/>
    <w:link w:val="ppcountsaveChar"/>
    <w:semiHidden/>
    <w:qFormat/>
    <w:rsid w:val="00F7229E"/>
    <w:rPr>
      <w:color w:val="000000"/>
      <w:sz w:val="14"/>
      <w:szCs w:val="14"/>
    </w:rPr>
  </w:style>
  <w:style w:type="character" w:customStyle="1" w:styleId="ppcountsaveChar">
    <w:name w:val="ppcountsave Char"/>
    <w:basedOn w:val="DefaultParagraphFont"/>
    <w:link w:val="ppcountsave"/>
    <w:semiHidden/>
    <w:rsid w:val="00F7229E"/>
    <w:rPr>
      <w:color w:val="000000"/>
      <w:sz w:val="14"/>
      <w:szCs w:val="14"/>
    </w:rPr>
  </w:style>
  <w:style w:type="paragraph" w:customStyle="1" w:styleId="LFParaOptsubclause1">
    <w:name w:val="LF Para Opt subclause 1"/>
    <w:basedOn w:val="Normal"/>
    <w:semiHidden/>
    <w:qFormat/>
    <w:rsid w:val="00F7229E"/>
    <w:pPr>
      <w:numPr>
        <w:ilvl w:val="1"/>
        <w:numId w:val="5"/>
      </w:numPr>
      <w:shd w:val="clear" w:color="auto" w:fill="D9D9D9" w:themeFill="background1" w:themeFillShade="D9"/>
      <w:spacing w:after="240"/>
      <w:outlineLvl w:val="1"/>
    </w:pPr>
    <w:rPr>
      <w:rFonts w:ascii="Times New Roman" w:hAnsi="Times New Roman"/>
      <w:color w:val="000000"/>
    </w:rPr>
  </w:style>
  <w:style w:type="paragraph" w:customStyle="1" w:styleId="docversion">
    <w:name w:val="docversion"/>
    <w:link w:val="docversionChar"/>
    <w:semiHidden/>
    <w:rsid w:val="00F7229E"/>
    <w:rPr>
      <w:color w:val="000000"/>
      <w:sz w:val="14"/>
      <w:szCs w:val="22"/>
    </w:rPr>
  </w:style>
  <w:style w:type="character" w:customStyle="1" w:styleId="docversionChar">
    <w:name w:val="docversion Char"/>
    <w:basedOn w:val="DefaultParagraphFont"/>
    <w:link w:val="docversion"/>
    <w:semiHidden/>
    <w:rsid w:val="00F7229E"/>
    <w:rPr>
      <w:color w:val="000000"/>
      <w:sz w:val="14"/>
      <w:szCs w:val="22"/>
    </w:rPr>
  </w:style>
  <w:style w:type="character" w:customStyle="1" w:styleId="Title-Clause">
    <w:name w:val="Title - Clause"/>
    <w:basedOn w:val="DefaultParagraphFont"/>
    <w:uiPriority w:val="1"/>
    <w:rsid w:val="00F7229E"/>
    <w:rPr>
      <w:rFonts w:ascii="Times New Roman" w:hAnsi="Times New Roman" w:cs="Times New Roman"/>
      <w:b w:val="0"/>
      <w:dstrike w:val="0"/>
      <w:color w:val="000000"/>
      <w:sz w:val="24"/>
      <w:u w:val="none"/>
      <w:vertAlign w:val="baseline"/>
    </w:rPr>
  </w:style>
  <w:style w:type="character" w:customStyle="1" w:styleId="Title-Subclause2">
    <w:name w:val="Title - Subclause 2"/>
    <w:basedOn w:val="DefaultParagraphFont"/>
    <w:uiPriority w:val="1"/>
    <w:rsid w:val="00F7229E"/>
    <w:rPr>
      <w:rFonts w:ascii="Times New Roman" w:hAnsi="Times New Roman" w:cs="Times New Roman"/>
      <w:b w:val="0"/>
      <w:dstrike w:val="0"/>
      <w:color w:val="000000"/>
      <w:sz w:val="24"/>
      <w:u w:val="none"/>
      <w:vertAlign w:val="baseline"/>
    </w:rPr>
  </w:style>
  <w:style w:type="character" w:customStyle="1" w:styleId="Title-Subclause3">
    <w:name w:val="Title - Subclause 3"/>
    <w:basedOn w:val="DefaultParagraphFont"/>
    <w:uiPriority w:val="1"/>
    <w:rsid w:val="00F7229E"/>
    <w:rPr>
      <w:rFonts w:ascii="Times New Roman" w:hAnsi="Times New Roman" w:cs="Times New Roman"/>
      <w:b w:val="0"/>
      <w:dstrike w:val="0"/>
      <w:color w:val="000000"/>
      <w:sz w:val="24"/>
      <w:u w:val="none"/>
      <w:vertAlign w:val="baseline"/>
    </w:rPr>
  </w:style>
  <w:style w:type="character" w:customStyle="1" w:styleId="Title-Subclause4">
    <w:name w:val="Title - Subclause 4"/>
    <w:basedOn w:val="DefaultParagraphFont"/>
    <w:uiPriority w:val="1"/>
    <w:rsid w:val="00F7229E"/>
    <w:rPr>
      <w:rFonts w:ascii="Times New Roman" w:hAnsi="Times New Roman" w:cs="Times New Roman"/>
      <w:b w:val="0"/>
      <w:dstrike w:val="0"/>
      <w:color w:val="000000"/>
      <w:sz w:val="24"/>
      <w:u w:val="none"/>
      <w:vertAlign w:val="baseline"/>
    </w:rPr>
  </w:style>
  <w:style w:type="paragraph" w:customStyle="1" w:styleId="LFParaOptsubclause2">
    <w:name w:val="LF Para Opt subclause 2"/>
    <w:basedOn w:val="Normal"/>
    <w:semiHidden/>
    <w:qFormat/>
    <w:rsid w:val="00F7229E"/>
    <w:pPr>
      <w:numPr>
        <w:ilvl w:val="2"/>
        <w:numId w:val="5"/>
      </w:numPr>
      <w:shd w:val="clear" w:color="auto" w:fill="D9D9D9" w:themeFill="background1" w:themeFillShade="D9"/>
      <w:spacing w:after="240"/>
      <w:outlineLvl w:val="2"/>
    </w:pPr>
    <w:rPr>
      <w:rFonts w:ascii="Times New Roman" w:hAnsi="Times New Roman"/>
      <w:color w:val="000000"/>
    </w:rPr>
  </w:style>
  <w:style w:type="paragraph" w:customStyle="1" w:styleId="LFParaOptsubclause3">
    <w:name w:val="LF Para Opt subclause 3"/>
    <w:basedOn w:val="LFParasubclause3"/>
    <w:semiHidden/>
    <w:qFormat/>
    <w:rsid w:val="00F7229E"/>
    <w:pPr>
      <w:numPr>
        <w:numId w:val="5"/>
      </w:numPr>
      <w:shd w:val="clear" w:color="auto" w:fill="D9D9D9" w:themeFill="background1" w:themeFillShade="D9"/>
    </w:pPr>
  </w:style>
  <w:style w:type="paragraph" w:customStyle="1" w:styleId="LFParaOptsubclause4">
    <w:name w:val="LF Para Opt subclause 4"/>
    <w:basedOn w:val="LFParasubclause4"/>
    <w:semiHidden/>
    <w:qFormat/>
    <w:rsid w:val="00F7229E"/>
    <w:pPr>
      <w:numPr>
        <w:numId w:val="5"/>
      </w:numPr>
      <w:shd w:val="clear" w:color="auto" w:fill="D9D9D9" w:themeFill="background1" w:themeFillShade="D9"/>
    </w:pPr>
  </w:style>
  <w:style w:type="paragraph" w:customStyle="1" w:styleId="LFTitle-OptClause">
    <w:name w:val="LF Title - Opt Clause"/>
    <w:basedOn w:val="Normal"/>
    <w:link w:val="LFTitle-OptClauseChar"/>
    <w:semiHidden/>
    <w:qFormat/>
    <w:rsid w:val="00F7229E"/>
    <w:pPr>
      <w:numPr>
        <w:numId w:val="5"/>
      </w:numPr>
      <w:shd w:val="clear" w:color="auto" w:fill="D9D9D9" w:themeFill="background1" w:themeFillShade="D9"/>
      <w:spacing w:before="360" w:after="240"/>
      <w:jc w:val="center"/>
      <w:outlineLvl w:val="0"/>
    </w:pPr>
    <w:rPr>
      <w:rFonts w:ascii="Times New Roman" w:hAnsi="Times New Roman"/>
      <w:b/>
      <w:color w:val="000000"/>
    </w:rPr>
  </w:style>
  <w:style w:type="character" w:customStyle="1" w:styleId="Title-OptSubclause2">
    <w:name w:val="Title - Opt Subclause 2"/>
    <w:basedOn w:val="DefaultParagraphFont"/>
    <w:uiPriority w:val="1"/>
    <w:semiHidden/>
    <w:rsid w:val="00F7229E"/>
    <w:rPr>
      <w:rFonts w:ascii="Times New Roman" w:hAnsi="Times New Roman" w:cs="Times New Roman"/>
      <w:b w:val="0"/>
      <w:caps w:val="0"/>
      <w:dstrike w:val="0"/>
      <w:color w:val="000000"/>
      <w:sz w:val="24"/>
      <w:bdr w:val="nil"/>
      <w:shd w:val="clear" w:color="auto" w:fill="D9D9D9" w:themeFill="background1" w:themeFillShade="D9"/>
      <w:vertAlign w:val="baseline"/>
    </w:rPr>
  </w:style>
  <w:style w:type="character" w:customStyle="1" w:styleId="Title-OptSubclause3">
    <w:name w:val="Title - Opt Subclause 3"/>
    <w:basedOn w:val="DefaultParagraphFont"/>
    <w:uiPriority w:val="1"/>
    <w:semiHidden/>
    <w:rsid w:val="00F7229E"/>
    <w:rPr>
      <w:rFonts w:ascii="Times New Roman" w:hAnsi="Times New Roman" w:cs="Times New Roman"/>
      <w:b w:val="0"/>
      <w:dstrike w:val="0"/>
      <w:color w:val="000000"/>
      <w:sz w:val="24"/>
      <w:bdr w:val="nil"/>
      <w:shd w:val="clear" w:color="auto" w:fill="D9D9D9" w:themeFill="background1" w:themeFillShade="D9"/>
      <w:vertAlign w:val="baseline"/>
    </w:rPr>
  </w:style>
  <w:style w:type="character" w:customStyle="1" w:styleId="Title-OptSubclause4">
    <w:name w:val="Title - Opt Subclause 4"/>
    <w:basedOn w:val="DefaultParagraphFont"/>
    <w:uiPriority w:val="1"/>
    <w:semiHidden/>
    <w:rsid w:val="00F7229E"/>
    <w:rPr>
      <w:rFonts w:ascii="Times New Roman" w:hAnsi="Times New Roman" w:cs="Times New Roman"/>
      <w:b w:val="0"/>
      <w:dstrike w:val="0"/>
      <w:color w:val="000000"/>
      <w:sz w:val="24"/>
      <w:szCs w:val="22"/>
      <w:bdr w:val="nil"/>
      <w:shd w:val="clear" w:color="auto" w:fill="D9D9D9" w:themeFill="background1" w:themeFillShade="D9"/>
      <w:vertAlign w:val="baseline"/>
    </w:rPr>
  </w:style>
  <w:style w:type="character" w:customStyle="1" w:styleId="LFTitle-OptClauseChar">
    <w:name w:val="LF Title - Opt Clause Char"/>
    <w:basedOn w:val="DefaultParagraphFont"/>
    <w:link w:val="LFTitle-OptClause"/>
    <w:semiHidden/>
    <w:rsid w:val="00F7229E"/>
    <w:rPr>
      <w:rFonts w:ascii="Times New Roman" w:eastAsiaTheme="minorHAnsi" w:hAnsi="Times New Roman" w:cstheme="minorBidi"/>
      <w:b/>
      <w:color w:val="000000"/>
      <w:kern w:val="2"/>
      <w:sz w:val="22"/>
      <w:szCs w:val="22"/>
      <w:shd w:val="clear" w:color="auto" w:fill="D9D9D9" w:themeFill="background1" w:themeFillShade="D9"/>
    </w:rPr>
  </w:style>
  <w:style w:type="character" w:customStyle="1" w:styleId="Title-OptSubclause1">
    <w:name w:val="Title - Opt Subclause 1"/>
    <w:basedOn w:val="DefaultParagraphFont"/>
    <w:uiPriority w:val="1"/>
    <w:semiHidden/>
    <w:rsid w:val="00F7229E"/>
    <w:rPr>
      <w:rFonts w:ascii="Times New Roman" w:hAnsi="Times New Roman" w:cs="Times New Roman"/>
      <w:b w:val="0"/>
      <w:dstrike w:val="0"/>
      <w:color w:val="000000"/>
      <w:sz w:val="24"/>
      <w:szCs w:val="22"/>
      <w:u w:val="none"/>
      <w:bdr w:val="nil"/>
      <w:shd w:val="clear" w:color="auto" w:fill="D9D9D9" w:themeFill="background1" w:themeFillShade="D9"/>
      <w:vertAlign w:val="baseline"/>
    </w:rPr>
  </w:style>
  <w:style w:type="paragraph" w:customStyle="1" w:styleId="SLPara-OptClause">
    <w:name w:val="SL Para - Opt Clause"/>
    <w:semiHidden/>
    <w:qFormat/>
    <w:rsid w:val="00F7229E"/>
    <w:pPr>
      <w:numPr>
        <w:numId w:val="6"/>
      </w:numPr>
      <w:shd w:val="clear" w:color="auto" w:fill="D9D9D9" w:themeFill="background1" w:themeFillShade="D9"/>
      <w:spacing w:after="240"/>
      <w:outlineLvl w:val="0"/>
    </w:pPr>
    <w:rPr>
      <w:rFonts w:ascii="Times New Roman" w:hAnsi="Times New Roman"/>
      <w:color w:val="000000"/>
    </w:rPr>
  </w:style>
  <w:style w:type="paragraph" w:customStyle="1" w:styleId="SFPara-OptClause">
    <w:name w:val="SF Para - Opt Clause"/>
    <w:basedOn w:val="Normal"/>
    <w:semiHidden/>
    <w:qFormat/>
    <w:rsid w:val="00F7229E"/>
    <w:pPr>
      <w:numPr>
        <w:numId w:val="7"/>
      </w:numPr>
      <w:shd w:val="clear" w:color="auto" w:fill="D9D9D9" w:themeFill="background1" w:themeFillShade="D9"/>
      <w:spacing w:before="240" w:after="240"/>
      <w:outlineLvl w:val="0"/>
    </w:pPr>
    <w:rPr>
      <w:rFonts w:ascii="Times New Roman" w:hAnsi="Times New Roman"/>
      <w:color w:val="000000"/>
    </w:rPr>
  </w:style>
  <w:style w:type="paragraph" w:customStyle="1" w:styleId="SFParaOptsubclause1">
    <w:name w:val="SF Para Opt subclause 1"/>
    <w:basedOn w:val="SFParasubclause1"/>
    <w:semiHidden/>
    <w:qFormat/>
    <w:rsid w:val="00F7229E"/>
    <w:pPr>
      <w:numPr>
        <w:numId w:val="7"/>
      </w:numPr>
      <w:shd w:val="clear" w:color="auto" w:fill="D9D9D9" w:themeFill="background1" w:themeFillShade="D9"/>
    </w:pPr>
  </w:style>
  <w:style w:type="paragraph" w:customStyle="1" w:styleId="SFParaOptsubclause2">
    <w:name w:val="SF Para Opt subclause 2"/>
    <w:basedOn w:val="Normal"/>
    <w:semiHidden/>
    <w:qFormat/>
    <w:rsid w:val="00F7229E"/>
    <w:pPr>
      <w:numPr>
        <w:ilvl w:val="2"/>
        <w:numId w:val="7"/>
      </w:numPr>
      <w:shd w:val="clear" w:color="auto" w:fill="D9D9D9" w:themeFill="background1" w:themeFillShade="D9"/>
      <w:spacing w:after="240"/>
      <w:outlineLvl w:val="2"/>
    </w:pPr>
    <w:rPr>
      <w:rFonts w:ascii="Times New Roman" w:hAnsi="Times New Roman"/>
      <w:color w:val="000000"/>
    </w:rPr>
  </w:style>
  <w:style w:type="paragraph" w:customStyle="1" w:styleId="SFParaOptsubclause3">
    <w:name w:val="SF Para Opt subclause 3"/>
    <w:basedOn w:val="SFParasubclause3"/>
    <w:semiHidden/>
    <w:qFormat/>
    <w:rsid w:val="00F7229E"/>
    <w:pPr>
      <w:numPr>
        <w:numId w:val="7"/>
      </w:numPr>
      <w:shd w:val="clear" w:color="auto" w:fill="D9D9D9" w:themeFill="background1" w:themeFillShade="D9"/>
    </w:pPr>
  </w:style>
  <w:style w:type="paragraph" w:customStyle="1" w:styleId="MFParaOptsubclause1">
    <w:name w:val="MF Para Opt subclause 1"/>
    <w:basedOn w:val="Normal"/>
    <w:semiHidden/>
    <w:qFormat/>
    <w:rsid w:val="00F7229E"/>
    <w:pPr>
      <w:numPr>
        <w:ilvl w:val="1"/>
        <w:numId w:val="8"/>
      </w:numPr>
      <w:shd w:val="clear" w:color="auto" w:fill="D9D9D9" w:themeFill="background1" w:themeFillShade="D9"/>
      <w:spacing w:after="240"/>
      <w:outlineLvl w:val="1"/>
    </w:pPr>
    <w:rPr>
      <w:rFonts w:ascii="Times New Roman" w:hAnsi="Times New Roman"/>
      <w:color w:val="000000"/>
    </w:rPr>
  </w:style>
  <w:style w:type="paragraph" w:customStyle="1" w:styleId="MFPara-OptClause">
    <w:name w:val="MF Para - Opt Clause"/>
    <w:basedOn w:val="Normal"/>
    <w:semiHidden/>
    <w:qFormat/>
    <w:rsid w:val="00F7229E"/>
    <w:pPr>
      <w:numPr>
        <w:numId w:val="8"/>
      </w:numPr>
      <w:shd w:val="clear" w:color="auto" w:fill="D9D9D9" w:themeFill="background1" w:themeFillShade="D9"/>
      <w:spacing w:after="240"/>
      <w:outlineLvl w:val="0"/>
    </w:pPr>
    <w:rPr>
      <w:rFonts w:ascii="Times New Roman" w:hAnsi="Times New Roman"/>
      <w:color w:val="000000"/>
    </w:rPr>
  </w:style>
  <w:style w:type="paragraph" w:customStyle="1" w:styleId="MFParaOptsubclause2">
    <w:name w:val="MF Para Opt subclause 2"/>
    <w:basedOn w:val="Normal"/>
    <w:semiHidden/>
    <w:qFormat/>
    <w:rsid w:val="00F7229E"/>
    <w:pPr>
      <w:numPr>
        <w:ilvl w:val="2"/>
        <w:numId w:val="8"/>
      </w:numPr>
      <w:shd w:val="clear" w:color="auto" w:fill="D9D9D9" w:themeFill="background1" w:themeFillShade="D9"/>
      <w:spacing w:after="240"/>
      <w:outlineLvl w:val="2"/>
    </w:pPr>
    <w:rPr>
      <w:rFonts w:ascii="Times New Roman" w:hAnsi="Times New Roman"/>
      <w:color w:val="000000"/>
    </w:rPr>
  </w:style>
  <w:style w:type="paragraph" w:customStyle="1" w:styleId="MFParaOptsubclause3">
    <w:name w:val="MF Para Opt subclause 3"/>
    <w:basedOn w:val="Normal"/>
    <w:semiHidden/>
    <w:qFormat/>
    <w:rsid w:val="00F7229E"/>
    <w:pPr>
      <w:numPr>
        <w:ilvl w:val="3"/>
        <w:numId w:val="8"/>
      </w:numPr>
      <w:shd w:val="clear" w:color="auto" w:fill="D9D9D9" w:themeFill="background1" w:themeFillShade="D9"/>
      <w:spacing w:after="240"/>
      <w:outlineLvl w:val="3"/>
    </w:pPr>
    <w:rPr>
      <w:rFonts w:ascii="Times New Roman" w:hAnsi="Times New Roman"/>
      <w:color w:val="000000"/>
    </w:rPr>
  </w:style>
  <w:style w:type="paragraph" w:customStyle="1" w:styleId="MFParaOptsubclause4">
    <w:name w:val="MF Para Opt subclause 4"/>
    <w:basedOn w:val="Normal"/>
    <w:semiHidden/>
    <w:qFormat/>
    <w:rsid w:val="00F7229E"/>
    <w:pPr>
      <w:numPr>
        <w:ilvl w:val="4"/>
        <w:numId w:val="8"/>
      </w:numPr>
      <w:shd w:val="clear" w:color="auto" w:fill="D9D9D9" w:themeFill="background1" w:themeFillShade="D9"/>
      <w:tabs>
        <w:tab w:val="left" w:pos="2970"/>
      </w:tabs>
      <w:spacing w:after="240"/>
      <w:outlineLvl w:val="4"/>
    </w:pPr>
    <w:rPr>
      <w:rFonts w:ascii="Times New Roman" w:hAnsi="Times New Roman"/>
      <w:color w:val="000000"/>
    </w:rPr>
  </w:style>
  <w:style w:type="character" w:customStyle="1" w:styleId="HeadingLevel2Char">
    <w:name w:val="Heading Level 2 Char"/>
    <w:basedOn w:val="DefaultParagraphFont"/>
    <w:link w:val="HeadingLevel2"/>
    <w:rsid w:val="00F7229E"/>
    <w:rPr>
      <w:b/>
      <w:color w:val="000000"/>
      <w:sz w:val="22"/>
      <w:szCs w:val="22"/>
    </w:rPr>
  </w:style>
  <w:style w:type="character" w:customStyle="1" w:styleId="HeadingLevel3Char">
    <w:name w:val="Heading Level 3 Char"/>
    <w:basedOn w:val="DefaultParagraphFont"/>
    <w:link w:val="HeadingLevel3"/>
    <w:rsid w:val="00F7229E"/>
    <w:rPr>
      <w:rFonts w:cstheme="minorHAnsi"/>
      <w:b/>
      <w:bCs/>
      <w:color w:val="000000"/>
      <w:sz w:val="20"/>
      <w:szCs w:val="22"/>
    </w:rPr>
  </w:style>
  <w:style w:type="character" w:customStyle="1" w:styleId="BlockQuoteChar">
    <w:name w:val="Block Quote Char"/>
    <w:basedOn w:val="DefaultParagraphFont"/>
    <w:link w:val="BlockQuote"/>
    <w:rsid w:val="00F7229E"/>
    <w:rPr>
      <w:rFonts w:ascii="Times New Roman" w:hAnsi="Times New Roman"/>
      <w:color w:val="000000"/>
      <w:szCs w:val="22"/>
    </w:rPr>
  </w:style>
  <w:style w:type="character" w:customStyle="1" w:styleId="BulletList1Char">
    <w:name w:val="Bullet List 1 Char"/>
    <w:basedOn w:val="DefaultParagraphFont"/>
    <w:link w:val="BulletList1"/>
    <w:rsid w:val="00F7229E"/>
    <w:rPr>
      <w:rFonts w:ascii="Times New Roman" w:hAnsi="Times New Roman"/>
      <w:color w:val="000000"/>
    </w:rPr>
  </w:style>
  <w:style w:type="character" w:customStyle="1" w:styleId="BulletList2Char">
    <w:name w:val="Bullet List 2 Char"/>
    <w:basedOn w:val="DefaultParagraphFont"/>
    <w:link w:val="BulletList2"/>
    <w:rsid w:val="00F7229E"/>
    <w:rPr>
      <w:rFonts w:ascii="Times New Roman" w:hAnsi="Times New Roman"/>
      <w:color w:val="000000"/>
    </w:rPr>
  </w:style>
  <w:style w:type="paragraph" w:customStyle="1" w:styleId="LFPara-Clause-nonum">
    <w:name w:val="LF Para - Clause - no num"/>
    <w:basedOn w:val="Normal"/>
    <w:link w:val="LFPara-Clause-nonumChar"/>
    <w:qFormat/>
    <w:rsid w:val="00F7229E"/>
    <w:pPr>
      <w:spacing w:after="240"/>
      <w:ind w:firstLine="432"/>
    </w:pPr>
    <w:rPr>
      <w:rFonts w:ascii="Times New Roman" w:hAnsi="Times New Roman"/>
      <w:color w:val="000000"/>
    </w:rPr>
  </w:style>
  <w:style w:type="character" w:customStyle="1" w:styleId="LFPara-Clause-nonumChar">
    <w:name w:val="LF Para - Clause - no num Char"/>
    <w:basedOn w:val="DefaultParagraphFont"/>
    <w:link w:val="LFPara-Clause-nonum"/>
    <w:rsid w:val="00F7229E"/>
    <w:rPr>
      <w:rFonts w:ascii="Times New Roman" w:hAnsi="Times New Roman"/>
      <w:color w:val="000000"/>
    </w:rPr>
  </w:style>
  <w:style w:type="paragraph" w:customStyle="1" w:styleId="LFParasubclause1-nonum">
    <w:name w:val="LF Para subclause 1 - no num"/>
    <w:qFormat/>
    <w:rsid w:val="00F7229E"/>
    <w:pPr>
      <w:spacing w:after="240"/>
      <w:ind w:firstLine="720"/>
      <w:outlineLvl w:val="1"/>
    </w:pPr>
    <w:rPr>
      <w:rFonts w:ascii="Times New Roman" w:hAnsi="Times New Roman"/>
      <w:color w:val="000000"/>
    </w:rPr>
  </w:style>
  <w:style w:type="paragraph" w:customStyle="1" w:styleId="LFParasubclause2-nonum">
    <w:name w:val="LF Para subclause 2 - no num"/>
    <w:qFormat/>
    <w:rsid w:val="00F7229E"/>
    <w:pPr>
      <w:spacing w:after="240"/>
      <w:ind w:left="720" w:firstLine="1440"/>
      <w:outlineLvl w:val="2"/>
    </w:pPr>
    <w:rPr>
      <w:rFonts w:ascii="Times New Roman" w:hAnsi="Times New Roman"/>
      <w:color w:val="000000"/>
    </w:rPr>
  </w:style>
  <w:style w:type="paragraph" w:customStyle="1" w:styleId="LFParasubclause3-nonum">
    <w:name w:val="LF Para subclause 3 - no num"/>
    <w:qFormat/>
    <w:rsid w:val="00F7229E"/>
    <w:pPr>
      <w:spacing w:after="240"/>
      <w:ind w:left="1512" w:firstLine="1368"/>
      <w:outlineLvl w:val="3"/>
    </w:pPr>
    <w:rPr>
      <w:rFonts w:ascii="Times New Roman" w:hAnsi="Times New Roman"/>
      <w:color w:val="000000"/>
    </w:rPr>
  </w:style>
  <w:style w:type="paragraph" w:customStyle="1" w:styleId="LFParasubclause4-nonum">
    <w:name w:val="LF Para subclause 4 - no num"/>
    <w:qFormat/>
    <w:rsid w:val="00F7229E"/>
    <w:pPr>
      <w:spacing w:after="240"/>
      <w:ind w:left="2160" w:firstLine="1440"/>
      <w:outlineLvl w:val="4"/>
    </w:pPr>
    <w:rPr>
      <w:rFonts w:ascii="Times New Roman" w:hAnsi="Times New Roman"/>
      <w:color w:val="000000"/>
    </w:rPr>
  </w:style>
  <w:style w:type="character" w:customStyle="1" w:styleId="LinkManual">
    <w:name w:val="Link (Manual)"/>
    <w:qFormat/>
    <w:rsid w:val="00F7229E"/>
    <w:rPr>
      <w:rFonts w:ascii="Times New Roman" w:hAnsi="Times New Roman"/>
      <w:color w:val="000000"/>
      <w:sz w:val="24"/>
      <w:u w:val="none"/>
    </w:rPr>
  </w:style>
  <w:style w:type="paragraph" w:customStyle="1" w:styleId="List-LowerAlphaListLevel1">
    <w:name w:val="List - Lower Alpha List Level 1"/>
    <w:link w:val="List-LowerAlphaListLevel1Char"/>
    <w:qFormat/>
    <w:rsid w:val="00F7229E"/>
    <w:pPr>
      <w:numPr>
        <w:numId w:val="9"/>
      </w:numPr>
      <w:spacing w:after="120"/>
    </w:pPr>
    <w:rPr>
      <w:rFonts w:ascii="Times New Roman" w:hAnsi="Times New Roman"/>
      <w:color w:val="000000"/>
    </w:rPr>
  </w:style>
  <w:style w:type="paragraph" w:customStyle="1" w:styleId="List-LowerAlphaListLevel2">
    <w:name w:val="List - Lower Alpha List Level 2"/>
    <w:link w:val="List-LowerAlphaListLevel2Char"/>
    <w:qFormat/>
    <w:rsid w:val="00F7229E"/>
    <w:pPr>
      <w:numPr>
        <w:numId w:val="10"/>
      </w:numPr>
      <w:spacing w:after="120"/>
    </w:pPr>
    <w:rPr>
      <w:rFonts w:ascii="Times New Roman" w:hAnsi="Times New Roman"/>
      <w:color w:val="000000"/>
    </w:rPr>
  </w:style>
  <w:style w:type="paragraph" w:customStyle="1" w:styleId="List-LowerRomanListLevel1">
    <w:name w:val="List - Lower Roman List Level 1"/>
    <w:link w:val="List-LowerRomanListLevel1Char"/>
    <w:qFormat/>
    <w:rsid w:val="00F7229E"/>
    <w:pPr>
      <w:numPr>
        <w:numId w:val="11"/>
      </w:numPr>
      <w:spacing w:after="120"/>
    </w:pPr>
    <w:rPr>
      <w:rFonts w:ascii="Times New Roman" w:hAnsi="Times New Roman"/>
      <w:color w:val="000000"/>
    </w:rPr>
  </w:style>
  <w:style w:type="paragraph" w:customStyle="1" w:styleId="List-LowerRomanListLevel2">
    <w:name w:val="List - Lower Roman List Level 2"/>
    <w:link w:val="List-LowerRomanListLevel2Char"/>
    <w:qFormat/>
    <w:rsid w:val="00F7229E"/>
    <w:pPr>
      <w:numPr>
        <w:numId w:val="12"/>
      </w:numPr>
      <w:spacing w:after="120"/>
    </w:pPr>
    <w:rPr>
      <w:rFonts w:ascii="Times New Roman" w:hAnsi="Times New Roman"/>
      <w:color w:val="000000"/>
    </w:rPr>
  </w:style>
  <w:style w:type="paragraph" w:customStyle="1" w:styleId="List-NumberedListLevel1">
    <w:name w:val="List - Numbered List Level 1"/>
    <w:link w:val="List-NumberedListLevel1Char"/>
    <w:qFormat/>
    <w:rsid w:val="00F7229E"/>
    <w:pPr>
      <w:numPr>
        <w:numId w:val="17"/>
      </w:numPr>
      <w:spacing w:after="120"/>
    </w:pPr>
    <w:rPr>
      <w:rFonts w:ascii="Times New Roman" w:hAnsi="Times New Roman"/>
      <w:color w:val="000000"/>
    </w:rPr>
  </w:style>
  <w:style w:type="paragraph" w:customStyle="1" w:styleId="List-UpperAlphaListLevel1">
    <w:name w:val="List - Upper Alpha List Level 1"/>
    <w:link w:val="List-UpperAlphaListLevel1Char"/>
    <w:qFormat/>
    <w:rsid w:val="00F7229E"/>
    <w:pPr>
      <w:numPr>
        <w:numId w:val="13"/>
      </w:numPr>
      <w:spacing w:after="120"/>
    </w:pPr>
    <w:rPr>
      <w:rFonts w:ascii="Times New Roman" w:hAnsi="Times New Roman"/>
      <w:color w:val="000000"/>
    </w:rPr>
  </w:style>
  <w:style w:type="paragraph" w:customStyle="1" w:styleId="List-UpperAlphaListLevel2">
    <w:name w:val="List - Upper Alpha List Level 2"/>
    <w:link w:val="List-UpperAlphaListLevel2Char"/>
    <w:qFormat/>
    <w:rsid w:val="00F7229E"/>
    <w:pPr>
      <w:numPr>
        <w:numId w:val="14"/>
      </w:numPr>
      <w:spacing w:after="120"/>
    </w:pPr>
    <w:rPr>
      <w:rFonts w:ascii="Times New Roman" w:hAnsi="Times New Roman"/>
      <w:color w:val="000000"/>
    </w:rPr>
  </w:style>
  <w:style w:type="paragraph" w:customStyle="1" w:styleId="ListParagraphLevel1">
    <w:name w:val="List Paragraph Level 1"/>
    <w:link w:val="ListParagraphLevel1Char"/>
    <w:qFormat/>
    <w:rsid w:val="00F7229E"/>
    <w:pPr>
      <w:spacing w:after="120"/>
      <w:ind w:left="720"/>
    </w:pPr>
    <w:rPr>
      <w:rFonts w:ascii="Times New Roman" w:hAnsi="Times New Roman"/>
      <w:color w:val="000000"/>
    </w:rPr>
  </w:style>
  <w:style w:type="paragraph" w:customStyle="1" w:styleId="ListParagraphLevel2">
    <w:name w:val="List Paragraph Level 2"/>
    <w:link w:val="ListParagraphLevel2Char"/>
    <w:qFormat/>
    <w:rsid w:val="00F7229E"/>
    <w:pPr>
      <w:spacing w:after="120"/>
      <w:ind w:left="1152"/>
    </w:pPr>
    <w:rPr>
      <w:rFonts w:ascii="Times New Roman" w:hAnsi="Times New Roman"/>
      <w:color w:val="000000"/>
    </w:rPr>
  </w:style>
  <w:style w:type="character" w:customStyle="1" w:styleId="ListParagraphLevel1Char">
    <w:name w:val="List Paragraph Level 1 Char"/>
    <w:basedOn w:val="DefaultParagraphFont"/>
    <w:link w:val="ListParagraphLevel1"/>
    <w:rsid w:val="00F7229E"/>
    <w:rPr>
      <w:rFonts w:ascii="Times New Roman" w:hAnsi="Times New Roman"/>
      <w:color w:val="000000"/>
    </w:rPr>
  </w:style>
  <w:style w:type="character" w:customStyle="1" w:styleId="ListParagraphLevel2Char">
    <w:name w:val="List Paragraph Level 2 Char"/>
    <w:basedOn w:val="DefaultParagraphFont"/>
    <w:link w:val="ListParagraphLevel2"/>
    <w:rsid w:val="00F7229E"/>
    <w:rPr>
      <w:rFonts w:ascii="Times New Roman" w:hAnsi="Times New Roman"/>
      <w:color w:val="000000"/>
    </w:rPr>
  </w:style>
  <w:style w:type="character" w:customStyle="1" w:styleId="List-NumberedListLevel1Char">
    <w:name w:val="List - Numbered List Level 1 Char"/>
    <w:basedOn w:val="DefaultParagraphFont"/>
    <w:link w:val="List-NumberedListLevel1"/>
    <w:rsid w:val="00F7229E"/>
    <w:rPr>
      <w:rFonts w:ascii="Times New Roman" w:hAnsi="Times New Roman"/>
      <w:color w:val="000000"/>
    </w:rPr>
  </w:style>
  <w:style w:type="paragraph" w:customStyle="1" w:styleId="List-NumberedListLevel2">
    <w:name w:val="List - Numbered List Level 2"/>
    <w:link w:val="List-NumberedListLevel2Char"/>
    <w:rsid w:val="00F7229E"/>
    <w:pPr>
      <w:numPr>
        <w:numId w:val="16"/>
      </w:numPr>
      <w:spacing w:after="120"/>
    </w:pPr>
    <w:rPr>
      <w:rFonts w:ascii="Times New Roman" w:hAnsi="Times New Roman"/>
      <w:color w:val="000000"/>
    </w:rPr>
  </w:style>
  <w:style w:type="character" w:customStyle="1" w:styleId="List-LowerRomanListLevel1Char">
    <w:name w:val="List - Lower Roman List Level 1 Char"/>
    <w:basedOn w:val="DefaultParagraphFont"/>
    <w:link w:val="List-LowerRomanListLevel1"/>
    <w:rsid w:val="00F7229E"/>
    <w:rPr>
      <w:rFonts w:ascii="Times New Roman" w:hAnsi="Times New Roman"/>
      <w:color w:val="000000"/>
    </w:rPr>
  </w:style>
  <w:style w:type="character" w:customStyle="1" w:styleId="List-UpperAlphaListLevel1Char">
    <w:name w:val="List - Upper Alpha List Level 1 Char"/>
    <w:basedOn w:val="DefaultParagraphFont"/>
    <w:link w:val="List-UpperAlphaListLevel1"/>
    <w:rsid w:val="00F7229E"/>
    <w:rPr>
      <w:rFonts w:ascii="Times New Roman" w:hAnsi="Times New Roman"/>
      <w:color w:val="000000"/>
    </w:rPr>
  </w:style>
  <w:style w:type="character" w:customStyle="1" w:styleId="List-LowerAlphaListLevel1Char">
    <w:name w:val="List - Lower Alpha List Level 1 Char"/>
    <w:basedOn w:val="DefaultParagraphFont"/>
    <w:link w:val="List-LowerAlphaListLevel1"/>
    <w:rsid w:val="00F7229E"/>
    <w:rPr>
      <w:rFonts w:ascii="Times New Roman" w:hAnsi="Times New Roman"/>
      <w:color w:val="000000"/>
    </w:rPr>
  </w:style>
  <w:style w:type="character" w:customStyle="1" w:styleId="List-LowerAlphaListLevel2Char">
    <w:name w:val="List - Lower Alpha List Level 2 Char"/>
    <w:basedOn w:val="DefaultParagraphFont"/>
    <w:link w:val="List-LowerAlphaListLevel2"/>
    <w:rsid w:val="00F7229E"/>
    <w:rPr>
      <w:rFonts w:ascii="Times New Roman" w:hAnsi="Times New Roman"/>
      <w:color w:val="000000"/>
    </w:rPr>
  </w:style>
  <w:style w:type="character" w:customStyle="1" w:styleId="List-UpperAlphaListLevel2Char">
    <w:name w:val="List - Upper Alpha List Level 2 Char"/>
    <w:basedOn w:val="DefaultParagraphFont"/>
    <w:link w:val="List-UpperAlphaListLevel2"/>
    <w:rsid w:val="00F7229E"/>
    <w:rPr>
      <w:rFonts w:ascii="Times New Roman" w:hAnsi="Times New Roman"/>
      <w:color w:val="000000"/>
    </w:rPr>
  </w:style>
  <w:style w:type="character" w:customStyle="1" w:styleId="List-LowerRomanListLevel2Char">
    <w:name w:val="List - Lower Roman List Level 2 Char"/>
    <w:basedOn w:val="DefaultParagraphFont"/>
    <w:link w:val="List-LowerRomanListLevel2"/>
    <w:rsid w:val="00F7229E"/>
    <w:rPr>
      <w:rFonts w:ascii="Times New Roman" w:hAnsi="Times New Roman"/>
      <w:color w:val="000000"/>
    </w:rPr>
  </w:style>
  <w:style w:type="paragraph" w:customStyle="1" w:styleId="MFPara-Clause-nonum">
    <w:name w:val="MF Para - Clause - no num"/>
    <w:qFormat/>
    <w:rsid w:val="00F7229E"/>
    <w:pPr>
      <w:spacing w:after="240"/>
      <w:ind w:firstLine="1008"/>
      <w:outlineLvl w:val="0"/>
    </w:pPr>
    <w:rPr>
      <w:rFonts w:ascii="Times New Roman" w:hAnsi="Times New Roman"/>
      <w:color w:val="000000"/>
    </w:rPr>
  </w:style>
  <w:style w:type="paragraph" w:customStyle="1" w:styleId="MFParasubclause1-nonum">
    <w:name w:val="MF Para subclause 1 - no num"/>
    <w:qFormat/>
    <w:rsid w:val="00F7229E"/>
    <w:pPr>
      <w:spacing w:after="240"/>
      <w:ind w:left="432" w:firstLine="1296"/>
      <w:outlineLvl w:val="1"/>
    </w:pPr>
    <w:rPr>
      <w:rFonts w:ascii="Times New Roman" w:hAnsi="Times New Roman"/>
      <w:color w:val="000000"/>
    </w:rPr>
  </w:style>
  <w:style w:type="paragraph" w:customStyle="1" w:styleId="MFParasubclause2-nonum">
    <w:name w:val="MF Para subclause 2 - no num"/>
    <w:qFormat/>
    <w:rsid w:val="00F7229E"/>
    <w:pPr>
      <w:spacing w:after="240"/>
      <w:ind w:left="1008" w:firstLine="1440"/>
      <w:outlineLvl w:val="2"/>
    </w:pPr>
    <w:rPr>
      <w:rFonts w:ascii="Times New Roman" w:hAnsi="Times New Roman"/>
      <w:color w:val="000000"/>
    </w:rPr>
  </w:style>
  <w:style w:type="paragraph" w:customStyle="1" w:styleId="MFParasubclause3-nonum">
    <w:name w:val="MF Para subclause 3 - no num"/>
    <w:qFormat/>
    <w:rsid w:val="00F7229E"/>
    <w:pPr>
      <w:spacing w:after="240"/>
      <w:ind w:left="1728" w:firstLine="1440"/>
      <w:outlineLvl w:val="3"/>
    </w:pPr>
    <w:rPr>
      <w:rFonts w:ascii="Times New Roman" w:hAnsi="Times New Roman"/>
      <w:color w:val="000000"/>
    </w:rPr>
  </w:style>
  <w:style w:type="paragraph" w:customStyle="1" w:styleId="MFParasubclause4-nonum">
    <w:name w:val="MF Para subclause 4 - no num"/>
    <w:qFormat/>
    <w:rsid w:val="00F7229E"/>
    <w:pPr>
      <w:spacing w:after="240"/>
      <w:ind w:left="2448" w:firstLine="1440"/>
      <w:outlineLvl w:val="4"/>
    </w:pPr>
    <w:rPr>
      <w:rFonts w:ascii="Times New Roman" w:hAnsi="Times New Roman"/>
      <w:color w:val="000000"/>
    </w:rPr>
  </w:style>
  <w:style w:type="character" w:customStyle="1" w:styleId="PinPointRefChar">
    <w:name w:val="PinPoint Ref Char"/>
    <w:basedOn w:val="DefaultParagraphFont"/>
    <w:link w:val="PinPointRef"/>
    <w:rsid w:val="00F7229E"/>
    <w:rPr>
      <w:rFonts w:ascii="Times New Roman" w:hAnsi="Times New Roman"/>
      <w:b/>
      <w:color w:val="000000"/>
      <w:sz w:val="18"/>
      <w:szCs w:val="22"/>
    </w:rPr>
  </w:style>
  <w:style w:type="paragraph" w:customStyle="1" w:styleId="SFParasubclause1-nonum">
    <w:name w:val="SF Para subclause 1 - no num"/>
    <w:qFormat/>
    <w:rsid w:val="00F7229E"/>
    <w:pPr>
      <w:spacing w:after="240"/>
      <w:ind w:left="720" w:firstLine="1440"/>
      <w:outlineLvl w:val="1"/>
    </w:pPr>
    <w:rPr>
      <w:rFonts w:ascii="Times New Roman" w:hAnsi="Times New Roman"/>
      <w:color w:val="000000"/>
    </w:rPr>
  </w:style>
  <w:style w:type="paragraph" w:customStyle="1" w:styleId="SFParasubclause2-nonum">
    <w:name w:val="SF Para subclause 2 - no num"/>
    <w:qFormat/>
    <w:rsid w:val="00F7229E"/>
    <w:pPr>
      <w:spacing w:after="240"/>
      <w:ind w:left="1440" w:firstLine="1440"/>
      <w:outlineLvl w:val="2"/>
    </w:pPr>
    <w:rPr>
      <w:rFonts w:ascii="Times New Roman" w:hAnsi="Times New Roman"/>
      <w:color w:val="000000"/>
    </w:rPr>
  </w:style>
  <w:style w:type="paragraph" w:customStyle="1" w:styleId="SFParasubclause3-nonum">
    <w:name w:val="SF Para subclause 3 - no num"/>
    <w:qFormat/>
    <w:rsid w:val="00F7229E"/>
    <w:pPr>
      <w:spacing w:after="240"/>
      <w:ind w:left="2160" w:firstLine="1440"/>
      <w:outlineLvl w:val="3"/>
    </w:pPr>
    <w:rPr>
      <w:rFonts w:ascii="Times New Roman" w:hAnsi="Times New Roman"/>
      <w:color w:val="000000"/>
    </w:rPr>
  </w:style>
  <w:style w:type="paragraph" w:customStyle="1" w:styleId="SFPara-Clause-nonum">
    <w:name w:val="SF Para - Clause - no num"/>
    <w:link w:val="SFPara-Clause-nonumChar"/>
    <w:qFormat/>
    <w:rsid w:val="00F7229E"/>
    <w:pPr>
      <w:spacing w:before="240" w:after="240"/>
      <w:ind w:firstLine="1440"/>
      <w:outlineLvl w:val="0"/>
    </w:pPr>
    <w:rPr>
      <w:rFonts w:ascii="Times New Roman" w:hAnsi="Times New Roman"/>
      <w:color w:val="000000"/>
    </w:rPr>
  </w:style>
  <w:style w:type="character" w:customStyle="1" w:styleId="SFPara-Clause-nonumChar">
    <w:name w:val="SF Para - Clause - no num Char"/>
    <w:basedOn w:val="DefaultParagraphFont"/>
    <w:link w:val="SFPara-Clause-nonum"/>
    <w:rsid w:val="00F7229E"/>
    <w:rPr>
      <w:rFonts w:ascii="Times New Roman" w:hAnsi="Times New Roman"/>
      <w:color w:val="000000"/>
    </w:rPr>
  </w:style>
  <w:style w:type="paragraph" w:customStyle="1" w:styleId="SLPara-Clause-nonum">
    <w:name w:val="SL Para - Clause - no num"/>
    <w:semiHidden/>
    <w:qFormat/>
    <w:rsid w:val="00F7229E"/>
    <w:pPr>
      <w:shd w:val="clear" w:color="auto" w:fill="FFFFFF" w:themeFill="background1"/>
      <w:spacing w:after="240"/>
      <w:ind w:firstLine="936"/>
    </w:pPr>
    <w:rPr>
      <w:rFonts w:ascii="Times New Roman" w:hAnsi="Times New Roman"/>
      <w:color w:val="000000"/>
      <w:szCs w:val="22"/>
    </w:rPr>
  </w:style>
  <w:style w:type="paragraph" w:customStyle="1" w:styleId="PreservePara">
    <w:name w:val="Preserve Para"/>
    <w:semiHidden/>
    <w:rsid w:val="00F7229E"/>
    <w:rPr>
      <w:rFonts w:ascii="Times New Roman" w:hAnsi="Times New Roman"/>
      <w:color w:val="000000"/>
    </w:rPr>
  </w:style>
  <w:style w:type="paragraph" w:customStyle="1" w:styleId="IgnoredSmall">
    <w:name w:val="Ignored Small"/>
    <w:semiHidden/>
    <w:rsid w:val="00F7229E"/>
    <w:rPr>
      <w:rFonts w:ascii="Times New Roman" w:hAnsi="Times New Roman"/>
      <w:color w:val="000000"/>
      <w:sz w:val="2"/>
    </w:rPr>
  </w:style>
  <w:style w:type="character" w:customStyle="1" w:styleId="Title-OptClause">
    <w:name w:val="Title - Opt Clause"/>
    <w:basedOn w:val="DefaultParagraphFont"/>
    <w:uiPriority w:val="1"/>
    <w:semiHidden/>
    <w:rsid w:val="00F7229E"/>
    <w:rPr>
      <w:rFonts w:ascii="Times New Roman" w:hAnsi="Times New Roman" w:cs="Times New Roman"/>
      <w:b w:val="0"/>
      <w:dstrike w:val="0"/>
      <w:color w:val="000000"/>
      <w:sz w:val="24"/>
      <w:u w:val="none"/>
      <w:bdr w:val="nil"/>
      <w:shd w:val="clear" w:color="auto" w:fill="D9D9D9" w:themeFill="background1" w:themeFillShade="D9"/>
      <w:vertAlign w:val="baseline"/>
    </w:rPr>
  </w:style>
  <w:style w:type="character" w:customStyle="1" w:styleId="DefinedTermParaLevel4Char">
    <w:name w:val="Defined Term Para Level 4 Char"/>
    <w:basedOn w:val="DefaultParagraphFont"/>
    <w:link w:val="DefinedTermParaLevel4"/>
    <w:semiHidden/>
    <w:rsid w:val="00F7229E"/>
    <w:rPr>
      <w:rFonts w:ascii="Times New Roman" w:hAnsi="Times New Roman"/>
      <w:color w:val="000000"/>
    </w:rPr>
  </w:style>
  <w:style w:type="paragraph" w:customStyle="1" w:styleId="DefinedTermParaLevel2">
    <w:name w:val="Defined Term Para Level 2"/>
    <w:link w:val="DefinedTermParaLevel2Char"/>
    <w:semiHidden/>
    <w:rsid w:val="00F7229E"/>
    <w:pPr>
      <w:numPr>
        <w:ilvl w:val="1"/>
        <w:numId w:val="15"/>
      </w:numPr>
      <w:spacing w:after="240"/>
    </w:pPr>
    <w:rPr>
      <w:rFonts w:ascii="Times New Roman" w:hAnsi="Times New Roman"/>
      <w:color w:val="000000"/>
    </w:rPr>
  </w:style>
  <w:style w:type="character" w:customStyle="1" w:styleId="DefinedTermParaLevel2Char">
    <w:name w:val="Defined Term Para Level 2 Char"/>
    <w:basedOn w:val="DefaultParagraphFont"/>
    <w:link w:val="DefinedTermParaLevel2"/>
    <w:semiHidden/>
    <w:rsid w:val="00F7229E"/>
    <w:rPr>
      <w:rFonts w:ascii="Times New Roman" w:hAnsi="Times New Roman"/>
      <w:color w:val="000000"/>
    </w:rPr>
  </w:style>
  <w:style w:type="paragraph" w:customStyle="1" w:styleId="DefinedTermParaLevel3">
    <w:name w:val="Defined Term Para Level 3"/>
    <w:link w:val="DefinedTermParaLevel3Char"/>
    <w:semiHidden/>
    <w:rsid w:val="00F7229E"/>
    <w:pPr>
      <w:numPr>
        <w:ilvl w:val="2"/>
        <w:numId w:val="15"/>
      </w:numPr>
      <w:spacing w:after="240"/>
    </w:pPr>
    <w:rPr>
      <w:rFonts w:ascii="Times New Roman" w:hAnsi="Times New Roman"/>
      <w:color w:val="000000"/>
    </w:rPr>
  </w:style>
  <w:style w:type="paragraph" w:customStyle="1" w:styleId="DefinedTermParaLevel4">
    <w:name w:val="Defined Term Para Level 4"/>
    <w:link w:val="DefinedTermParaLevel4Char"/>
    <w:semiHidden/>
    <w:rsid w:val="00F7229E"/>
    <w:pPr>
      <w:numPr>
        <w:ilvl w:val="3"/>
        <w:numId w:val="15"/>
      </w:numPr>
      <w:spacing w:after="240"/>
    </w:pPr>
    <w:rPr>
      <w:rFonts w:ascii="Times New Roman" w:hAnsi="Times New Roman"/>
      <w:color w:val="000000"/>
    </w:rPr>
  </w:style>
  <w:style w:type="character" w:customStyle="1" w:styleId="DefinedTermParaLevel3Char">
    <w:name w:val="Defined Term Para Level 3 Char"/>
    <w:basedOn w:val="DefaultParagraphFont"/>
    <w:link w:val="DefinedTermParaLevel3"/>
    <w:semiHidden/>
    <w:rsid w:val="00F7229E"/>
    <w:rPr>
      <w:rFonts w:ascii="Times New Roman" w:hAnsi="Times New Roman"/>
      <w:color w:val="000000"/>
    </w:rPr>
  </w:style>
  <w:style w:type="character" w:customStyle="1" w:styleId="List-NumberedListLevel2Char">
    <w:name w:val="List - Numbered List Level 2 Char"/>
    <w:basedOn w:val="DefaultParagraphFont"/>
    <w:link w:val="List-NumberedListLevel2"/>
    <w:rsid w:val="00F7229E"/>
    <w:rPr>
      <w:rFonts w:ascii="Times New Roman" w:hAnsi="Times New Roman"/>
      <w:color w:val="000000"/>
    </w:rPr>
  </w:style>
  <w:style w:type="paragraph" w:customStyle="1" w:styleId="BlankPara">
    <w:name w:val="Blank Para"/>
    <w:link w:val="BlankParaChar"/>
    <w:rsid w:val="00F7229E"/>
    <w:pPr>
      <w:spacing w:after="120"/>
    </w:pPr>
    <w:rPr>
      <w:rFonts w:ascii="Times New Roman" w:hAnsi="Times New Roman"/>
      <w:color w:val="000000"/>
    </w:rPr>
  </w:style>
  <w:style w:type="character" w:customStyle="1" w:styleId="BlankParaChar">
    <w:name w:val="Blank Para Char"/>
    <w:basedOn w:val="DefaultParagraphFont"/>
    <w:link w:val="BlankPara"/>
    <w:rsid w:val="00F7229E"/>
    <w:rPr>
      <w:rFonts w:ascii="Times New Roman" w:hAnsi="Times New Roman"/>
      <w:color w:val="000000"/>
    </w:rPr>
  </w:style>
  <w:style w:type="character" w:customStyle="1" w:styleId="DocumentTypeChar">
    <w:name w:val="Document Type Char"/>
    <w:basedOn w:val="TemplateTypeChar"/>
    <w:link w:val="DocumentType"/>
    <w:semiHidden/>
    <w:rsid w:val="00F7229E"/>
    <w:rPr>
      <w:rFonts w:ascii="Times New Roman" w:hAnsi="Times New Roman"/>
      <w:color w:val="000000"/>
      <w:szCs w:val="22"/>
    </w:rPr>
  </w:style>
  <w:style w:type="paragraph" w:customStyle="1" w:styleId="LetterheadTitle">
    <w:name w:val="Letterhead Title"/>
    <w:link w:val="LetterheadTitleChar"/>
    <w:qFormat/>
    <w:rsid w:val="00F7229E"/>
    <w:pPr>
      <w:spacing w:after="240"/>
      <w:jc w:val="center"/>
      <w:outlineLvl w:val="0"/>
    </w:pPr>
    <w:rPr>
      <w:rFonts w:ascii="Times New Roman" w:hAnsi="Times New Roman"/>
      <w:b/>
      <w:color w:val="000000"/>
      <w:sz w:val="22"/>
      <w:szCs w:val="22"/>
    </w:rPr>
  </w:style>
  <w:style w:type="character" w:customStyle="1" w:styleId="LetterheadTitleChar">
    <w:name w:val="Letterhead Title Char"/>
    <w:basedOn w:val="DescriptiveHeadingChar"/>
    <w:link w:val="LetterheadTitle"/>
    <w:rsid w:val="00F7229E"/>
    <w:rPr>
      <w:rFonts w:ascii="Times New Roman" w:hAnsi="Times New Roman"/>
      <w:b/>
      <w:color w:val="000000"/>
      <w:sz w:val="22"/>
      <w:szCs w:val="22"/>
    </w:rPr>
  </w:style>
  <w:style w:type="paragraph" w:customStyle="1" w:styleId="CenteredTitle">
    <w:name w:val="Centered Title"/>
    <w:link w:val="CenteredTitleChar"/>
    <w:qFormat/>
    <w:rsid w:val="00F7229E"/>
    <w:pPr>
      <w:jc w:val="center"/>
      <w:outlineLvl w:val="0"/>
    </w:pPr>
    <w:rPr>
      <w:rFonts w:ascii="Times New Roman" w:hAnsi="Times New Roman"/>
      <w:b/>
      <w:color w:val="000000"/>
    </w:rPr>
  </w:style>
  <w:style w:type="character" w:customStyle="1" w:styleId="CenteredTitleChar">
    <w:name w:val="Centered Title Char"/>
    <w:basedOn w:val="DefaultParagraphFont"/>
    <w:link w:val="CenteredTitle"/>
    <w:rsid w:val="00F7229E"/>
    <w:rPr>
      <w:rFonts w:ascii="Times New Roman" w:hAnsi="Times New Roman"/>
      <w:b/>
      <w:color w:val="000000"/>
    </w:rPr>
  </w:style>
  <w:style w:type="character" w:customStyle="1" w:styleId="LinkExclude">
    <w:name w:val="Link Exclude"/>
    <w:basedOn w:val="DefaultParagraphFont"/>
    <w:uiPriority w:val="1"/>
    <w:rsid w:val="00F7229E"/>
    <w:rPr>
      <w:rFonts w:ascii="Times New Roman" w:hAnsi="Times New Roman"/>
      <w:color w:val="000000"/>
      <w:sz w:val="24"/>
    </w:rPr>
  </w:style>
  <w:style w:type="paragraph" w:customStyle="1" w:styleId="PreserveCover">
    <w:name w:val="Preserve Cover"/>
    <w:link w:val="PreserveCoverChar"/>
    <w:semiHidden/>
    <w:rsid w:val="00F7229E"/>
    <w:pPr>
      <w:tabs>
        <w:tab w:val="left" w:pos="1470"/>
      </w:tabs>
    </w:pPr>
    <w:rPr>
      <w:rFonts w:ascii="Times New Roman" w:hAnsi="Times New Roman"/>
      <w:color w:val="000000"/>
    </w:rPr>
  </w:style>
  <w:style w:type="character" w:customStyle="1" w:styleId="PreserveCoverChar">
    <w:name w:val="Preserve Cover Char"/>
    <w:basedOn w:val="DefaultParagraphFont"/>
    <w:link w:val="PreserveCover"/>
    <w:semiHidden/>
    <w:rsid w:val="00F7229E"/>
    <w:rPr>
      <w:rFonts w:ascii="Times New Roman" w:hAnsi="Times New Roman"/>
      <w:color w:val="000000"/>
    </w:rPr>
  </w:style>
  <w:style w:type="paragraph" w:customStyle="1" w:styleId="ParaFirst-lineIndent">
    <w:name w:val="Para First-line Indent"/>
    <w:link w:val="ParaFirst-lineIndentChar"/>
    <w:rsid w:val="00F7229E"/>
    <w:pPr>
      <w:ind w:firstLine="720"/>
    </w:pPr>
    <w:rPr>
      <w:rFonts w:ascii="Times New Roman" w:hAnsi="Times New Roman"/>
      <w:color w:val="000000"/>
    </w:rPr>
  </w:style>
  <w:style w:type="character" w:customStyle="1" w:styleId="ParaFirst-lineIndentChar">
    <w:name w:val="Para First-line Indent Char"/>
    <w:basedOn w:val="DefaultParagraphFont"/>
    <w:link w:val="ParaFirst-lineIndent"/>
    <w:rsid w:val="00F7229E"/>
    <w:rPr>
      <w:rFonts w:ascii="Times New Roman" w:hAnsi="Times New Roman"/>
      <w:color w:val="000000"/>
    </w:rPr>
  </w:style>
  <w:style w:type="character" w:styleId="CommentReference">
    <w:name w:val="annotation reference"/>
    <w:basedOn w:val="DefaultParagraphFont"/>
    <w:semiHidden/>
    <w:unhideWhenUsed/>
    <w:rsid w:val="006E68C1"/>
    <w:rPr>
      <w:color w:val="000000"/>
      <w:sz w:val="16"/>
      <w:szCs w:val="16"/>
    </w:rPr>
  </w:style>
  <w:style w:type="paragraph" w:styleId="CommentText">
    <w:name w:val="annotation text"/>
    <w:basedOn w:val="Normal"/>
    <w:link w:val="CommentTextChar"/>
    <w:unhideWhenUsed/>
    <w:rsid w:val="006E68C1"/>
    <w:rPr>
      <w:color w:val="000000"/>
    </w:rPr>
  </w:style>
  <w:style w:type="character" w:customStyle="1" w:styleId="CommentTextChar">
    <w:name w:val="Comment Text Char"/>
    <w:basedOn w:val="DefaultParagraphFont"/>
    <w:link w:val="CommentText"/>
    <w:rsid w:val="006E68C1"/>
    <w:rPr>
      <w:color w:val="000000"/>
    </w:rPr>
  </w:style>
  <w:style w:type="paragraph" w:styleId="CommentSubject">
    <w:name w:val="annotation subject"/>
    <w:basedOn w:val="CommentText"/>
    <w:next w:val="CommentText"/>
    <w:link w:val="CommentSubjectChar"/>
    <w:semiHidden/>
    <w:unhideWhenUsed/>
    <w:rsid w:val="006E68C1"/>
    <w:rPr>
      <w:b/>
      <w:bCs/>
    </w:rPr>
  </w:style>
  <w:style w:type="character" w:customStyle="1" w:styleId="CommentSubjectChar">
    <w:name w:val="Comment Subject Char"/>
    <w:basedOn w:val="CommentTextChar"/>
    <w:link w:val="CommentSubject"/>
    <w:semiHidden/>
    <w:rsid w:val="006E68C1"/>
    <w:rPr>
      <w:b/>
      <w:bCs/>
      <w:color w:val="000000"/>
    </w:rPr>
  </w:style>
  <w:style w:type="character" w:styleId="FollowedHyperlink">
    <w:name w:val="FollowedHyperlink"/>
    <w:basedOn w:val="DefaultParagraphFont"/>
    <w:uiPriority w:val="99"/>
    <w:semiHidden/>
    <w:unhideWhenUsed/>
    <w:rsid w:val="00A33753"/>
    <w:rPr>
      <w:i/>
      <w:color w:val="000000"/>
      <w:u w:val="single"/>
    </w:rPr>
  </w:style>
  <w:style w:type="character" w:styleId="Emphasis">
    <w:name w:val="Emphasis"/>
    <w:basedOn w:val="DefaultParagraphFont"/>
    <w:uiPriority w:val="20"/>
    <w:qFormat/>
    <w:rsid w:val="00A33753"/>
    <w:rPr>
      <w:i/>
      <w:iCs/>
      <w:color w:val="000000"/>
    </w:rPr>
  </w:style>
  <w:style w:type="character" w:styleId="EndnoteReference">
    <w:name w:val="endnote reference"/>
    <w:basedOn w:val="DefaultParagraphFont"/>
    <w:semiHidden/>
    <w:unhideWhenUsed/>
    <w:rsid w:val="004B5755"/>
    <w:rPr>
      <w:color w:val="000000"/>
      <w:vertAlign w:val="superscript"/>
    </w:rPr>
  </w:style>
  <w:style w:type="paragraph" w:styleId="Revision">
    <w:name w:val="Revision"/>
    <w:hidden/>
    <w:uiPriority w:val="99"/>
    <w:semiHidden/>
    <w:rsid w:val="00454C82"/>
    <w:rPr>
      <w:rFonts w:asciiTheme="minorHAnsi" w:eastAsiaTheme="minorHAnsi" w:hAnsiTheme="minorHAnsi" w:cstheme="minorBidi"/>
      <w:color w:val="000000"/>
      <w:sz w:val="22"/>
      <w:szCs w:val="22"/>
    </w:rPr>
  </w:style>
  <w:style w:type="paragraph" w:customStyle="1" w:styleId="IgnoredSpacing">
    <w:name w:val="Ignored Spacing"/>
    <w:link w:val="IgnoredSpacingChar"/>
    <w:qFormat/>
    <w:rsid w:val="00F7229E"/>
    <w:rPr>
      <w:rFonts w:ascii="Times New Roman" w:hAnsi="Times New Roman"/>
      <w:color w:val="000000"/>
    </w:rPr>
  </w:style>
  <w:style w:type="paragraph" w:customStyle="1" w:styleId="DescriptiveHeading">
    <w:name w:val="DescriptiveHeading"/>
    <w:link w:val="DescriptiveHeadingChar"/>
    <w:qFormat/>
    <w:rsid w:val="00F7229E"/>
    <w:pPr>
      <w:spacing w:before="360" w:after="360"/>
      <w:outlineLvl w:val="0"/>
    </w:pPr>
    <w:rPr>
      <w:rFonts w:ascii="Times New Roman" w:hAnsi="Times New Roman"/>
      <w:b/>
      <w:color w:val="000000"/>
      <w:sz w:val="22"/>
      <w:szCs w:val="22"/>
    </w:rPr>
  </w:style>
  <w:style w:type="paragraph" w:customStyle="1" w:styleId="TemplateType">
    <w:name w:val="Template Type"/>
    <w:link w:val="TemplateTypeChar"/>
    <w:qFormat/>
    <w:rsid w:val="00F7229E"/>
    <w:rPr>
      <w:rFonts w:ascii="Times New Roman" w:hAnsi="Times New Roman"/>
      <w:color w:val="000000"/>
    </w:rPr>
  </w:style>
  <w:style w:type="paragraph" w:customStyle="1" w:styleId="DocumentType">
    <w:name w:val="Document Type"/>
    <w:basedOn w:val="TemplateType"/>
    <w:link w:val="DocumentTypeChar"/>
    <w:semiHidden/>
    <w:rsid w:val="00F7229E"/>
    <w:rPr>
      <w:szCs w:val="22"/>
    </w:rPr>
  </w:style>
  <w:style w:type="paragraph" w:customStyle="1" w:styleId="ResourceType">
    <w:name w:val="Resource Type"/>
    <w:link w:val="ResourceTypeChar"/>
    <w:qFormat/>
    <w:rsid w:val="00F7229E"/>
    <w:rPr>
      <w:rFonts w:ascii="Times New Roman" w:hAnsi="Times New Roman"/>
      <w:color w:val="000000"/>
    </w:rPr>
  </w:style>
  <w:style w:type="paragraph" w:styleId="Title">
    <w:name w:val="Title"/>
    <w:link w:val="TitleChar"/>
    <w:qFormat/>
    <w:rsid w:val="00F7229E"/>
    <w:rPr>
      <w:rFonts w:ascii="Times New Roman" w:hAnsi="Times New Roman"/>
      <w:color w:val="000000"/>
      <w:szCs w:val="22"/>
    </w:rPr>
  </w:style>
  <w:style w:type="paragraph" w:customStyle="1" w:styleId="InternalAuthor">
    <w:name w:val="Internal Author"/>
    <w:link w:val="InternalAuthorChar"/>
    <w:qFormat/>
    <w:rsid w:val="00F7229E"/>
    <w:rPr>
      <w:rFonts w:ascii="Times New Roman" w:hAnsi="Times New Roman"/>
      <w:color w:val="000000"/>
      <w:szCs w:val="22"/>
    </w:rPr>
  </w:style>
  <w:style w:type="paragraph" w:customStyle="1" w:styleId="MaintenanceEditor">
    <w:name w:val="Maintenance Editor"/>
    <w:link w:val="MaintenanceEditorChar"/>
    <w:qFormat/>
    <w:rsid w:val="00F7229E"/>
    <w:rPr>
      <w:rFonts w:ascii="Times New Roman" w:hAnsi="Times New Roman"/>
      <w:color w:val="000000"/>
      <w:szCs w:val="22"/>
    </w:rPr>
  </w:style>
  <w:style w:type="paragraph" w:customStyle="1" w:styleId="AuthoringGroup">
    <w:name w:val="Authoring Group"/>
    <w:link w:val="AuthoringGroupChar"/>
    <w:qFormat/>
    <w:rsid w:val="00F7229E"/>
    <w:rPr>
      <w:rFonts w:ascii="Times New Roman" w:hAnsi="Times New Roman"/>
      <w:color w:val="000000"/>
      <w:szCs w:val="22"/>
    </w:rPr>
  </w:style>
  <w:style w:type="paragraph" w:customStyle="1" w:styleId="IgnoredTemplateText">
    <w:name w:val="Ignored Template Text"/>
    <w:link w:val="IgnoredTemplateTextChar"/>
    <w:qFormat/>
    <w:rsid w:val="00F7229E"/>
    <w:rPr>
      <w:rFonts w:ascii="Times New Roman" w:hAnsi="Times New Roman"/>
      <w:color w:val="000000"/>
      <w:sz w:val="22"/>
      <w:szCs w:val="18"/>
    </w:rPr>
  </w:style>
  <w:style w:type="paragraph" w:customStyle="1" w:styleId="InternalTOC">
    <w:name w:val="Internal TOC"/>
    <w:qFormat/>
    <w:rsid w:val="00F7229E"/>
    <w:rPr>
      <w:rFonts w:ascii="Times New Roman" w:hAnsi="Times New Roman"/>
      <w:color w:val="000000"/>
      <w:sz w:val="22"/>
      <w:szCs w:val="22"/>
    </w:rPr>
  </w:style>
  <w:style w:type="paragraph" w:customStyle="1" w:styleId="ResourceHistoryTitle">
    <w:name w:val="Resource History Title"/>
    <w:link w:val="ResourceHistoryTitleChar"/>
    <w:qFormat/>
    <w:rsid w:val="00F7229E"/>
    <w:rPr>
      <w:rFonts w:ascii="Times New Roman" w:hAnsi="Times New Roman" w:cstheme="minorHAnsi"/>
      <w:b/>
      <w:bCs/>
      <w:color w:val="000000"/>
      <w:szCs w:val="22"/>
    </w:rPr>
  </w:style>
  <w:style w:type="paragraph" w:customStyle="1" w:styleId="ResourceHistoryDate">
    <w:name w:val="Resource History Date"/>
    <w:link w:val="ResourceHistoryDateChar"/>
    <w:qFormat/>
    <w:rsid w:val="00F7229E"/>
    <w:rPr>
      <w:rFonts w:ascii="Times New Roman" w:hAnsi="Times New Roman"/>
      <w:color w:val="000000"/>
    </w:rPr>
  </w:style>
  <w:style w:type="paragraph" w:customStyle="1" w:styleId="ResourceHistoryDesc">
    <w:name w:val="Resource History Desc"/>
    <w:link w:val="ResourceHistoryDescChar"/>
    <w:qFormat/>
    <w:rsid w:val="00F7229E"/>
    <w:rPr>
      <w:rFonts w:ascii="Times New Roman" w:hAnsi="Times New Roman"/>
      <w:color w:val="000000"/>
    </w:rPr>
  </w:style>
  <w:style w:type="paragraph" w:customStyle="1" w:styleId="ResourceHistoryAuthor">
    <w:name w:val="Resource History Author"/>
    <w:link w:val="ResourceHistoryAuthorChar"/>
    <w:qFormat/>
    <w:rsid w:val="00F7229E"/>
    <w:rPr>
      <w:rFonts w:ascii="Times New Roman" w:hAnsi="Times New Roman"/>
      <w:color w:val="000000"/>
    </w:rPr>
  </w:style>
  <w:style w:type="paragraph" w:customStyle="1" w:styleId="Abstract">
    <w:name w:val="Abstract"/>
    <w:link w:val="AbstractChar"/>
    <w:qFormat/>
    <w:rsid w:val="00F7229E"/>
    <w:pPr>
      <w:spacing w:after="120"/>
    </w:pPr>
    <w:rPr>
      <w:rFonts w:ascii="Times New Roman" w:hAnsi="Times New Roman"/>
      <w:color w:val="000000"/>
    </w:rPr>
  </w:style>
  <w:style w:type="paragraph" w:customStyle="1" w:styleId="PinPointRef">
    <w:name w:val="PinPoint Ref"/>
    <w:link w:val="PinPointRefChar"/>
    <w:qFormat/>
    <w:rsid w:val="00F7229E"/>
    <w:pPr>
      <w:outlineLvl w:val="0"/>
    </w:pPr>
    <w:rPr>
      <w:rFonts w:ascii="Times New Roman" w:hAnsi="Times New Roman"/>
      <w:b/>
      <w:color w:val="000000"/>
      <w:sz w:val="18"/>
      <w:szCs w:val="22"/>
    </w:rPr>
  </w:style>
  <w:style w:type="paragraph" w:customStyle="1" w:styleId="DraftingNoteTitle">
    <w:name w:val="Drafting Note Title"/>
    <w:link w:val="DraftingNoteTitleChar"/>
    <w:qFormat/>
    <w:rsid w:val="00F7229E"/>
    <w:pPr>
      <w:spacing w:after="480"/>
      <w:outlineLvl w:val="0"/>
    </w:pPr>
    <w:rPr>
      <w:b/>
      <w:color w:val="000000"/>
      <w:szCs w:val="22"/>
    </w:rPr>
  </w:style>
  <w:style w:type="paragraph" w:customStyle="1" w:styleId="HeadingLevel1">
    <w:name w:val="Heading Level 1"/>
    <w:link w:val="HeadingLevel1Char"/>
    <w:qFormat/>
    <w:rsid w:val="00F7229E"/>
    <w:pPr>
      <w:spacing w:after="240"/>
      <w:outlineLvl w:val="0"/>
    </w:pPr>
    <w:rPr>
      <w:b/>
      <w:color w:val="000000"/>
      <w:szCs w:val="22"/>
    </w:rPr>
  </w:style>
  <w:style w:type="paragraph" w:customStyle="1" w:styleId="Paragraph">
    <w:name w:val="Paragraph"/>
    <w:link w:val="ParagraphChar1"/>
    <w:qFormat/>
    <w:rsid w:val="00F7229E"/>
    <w:rPr>
      <w:rFonts w:ascii="Times New Roman" w:hAnsi="Times New Roman"/>
      <w:color w:val="000000"/>
    </w:rPr>
  </w:style>
  <w:style w:type="paragraph" w:customStyle="1" w:styleId="BulletList1">
    <w:name w:val="Bullet List 1"/>
    <w:aliases w:val="Bullet1"/>
    <w:link w:val="BulletList1Char"/>
    <w:qFormat/>
    <w:rsid w:val="00F7229E"/>
    <w:pPr>
      <w:numPr>
        <w:numId w:val="31"/>
      </w:numPr>
      <w:spacing w:after="120"/>
    </w:pPr>
    <w:rPr>
      <w:rFonts w:ascii="Times New Roman" w:hAnsi="Times New Roman"/>
      <w:color w:val="000000"/>
    </w:rPr>
  </w:style>
  <w:style w:type="paragraph" w:customStyle="1" w:styleId="BulletList2">
    <w:name w:val="Bullet List 2"/>
    <w:aliases w:val="Bullet2"/>
    <w:link w:val="BulletList2Char"/>
    <w:qFormat/>
    <w:rsid w:val="00F7229E"/>
    <w:pPr>
      <w:numPr>
        <w:ilvl w:val="1"/>
        <w:numId w:val="31"/>
      </w:numPr>
      <w:spacing w:after="120"/>
    </w:pPr>
    <w:rPr>
      <w:rFonts w:ascii="Times New Roman" w:hAnsi="Times New Roman"/>
      <w:color w:val="000000"/>
    </w:rPr>
  </w:style>
  <w:style w:type="paragraph" w:customStyle="1" w:styleId="HeadingLevel2">
    <w:name w:val="Heading Level 2"/>
    <w:link w:val="HeadingLevel2Char"/>
    <w:qFormat/>
    <w:rsid w:val="00F7229E"/>
    <w:pPr>
      <w:outlineLvl w:val="1"/>
    </w:pPr>
    <w:rPr>
      <w:b/>
      <w:color w:val="000000"/>
      <w:sz w:val="22"/>
      <w:szCs w:val="22"/>
    </w:rPr>
  </w:style>
  <w:style w:type="paragraph" w:customStyle="1" w:styleId="HeadingLevel3">
    <w:name w:val="Heading Level 3"/>
    <w:link w:val="HeadingLevel3Char"/>
    <w:qFormat/>
    <w:rsid w:val="00F7229E"/>
    <w:pPr>
      <w:outlineLvl w:val="2"/>
    </w:pPr>
    <w:rPr>
      <w:rFonts w:cstheme="minorHAnsi"/>
      <w:b/>
      <w:bCs/>
      <w:color w:val="000000"/>
      <w:sz w:val="20"/>
      <w:szCs w:val="22"/>
    </w:rPr>
  </w:style>
  <w:style w:type="paragraph" w:customStyle="1" w:styleId="DocumentTitle">
    <w:name w:val="Document Title"/>
    <w:link w:val="DocumentTitleChar"/>
    <w:qFormat/>
    <w:rsid w:val="00F7229E"/>
    <w:pPr>
      <w:spacing w:after="240"/>
      <w:jc w:val="center"/>
      <w:outlineLvl w:val="0"/>
    </w:pPr>
    <w:rPr>
      <w:rFonts w:ascii="Times New Roman" w:hAnsi="Times New Roman"/>
      <w:b/>
      <w:color w:val="000000"/>
      <w:sz w:val="32"/>
    </w:rPr>
  </w:style>
  <w:style w:type="paragraph" w:customStyle="1" w:styleId="BlockQuote">
    <w:name w:val="Block Quote"/>
    <w:link w:val="BlockQuoteChar"/>
    <w:rsid w:val="00F7229E"/>
    <w:pPr>
      <w:spacing w:after="120"/>
      <w:ind w:left="720" w:right="720"/>
    </w:pPr>
    <w:rPr>
      <w:rFonts w:ascii="Times New Roman" w:hAnsi="Times New Roman"/>
      <w:color w:val="000000"/>
      <w:szCs w:val="22"/>
    </w:rPr>
  </w:style>
  <w:style w:type="character" w:customStyle="1" w:styleId="Heading2Char">
    <w:name w:val="Heading 2 Char"/>
    <w:basedOn w:val="DefaultParagraphFont"/>
    <w:link w:val="Heading2"/>
    <w:uiPriority w:val="9"/>
    <w:semiHidden/>
    <w:rsid w:val="00A33753"/>
    <w:rPr>
      <w:rFonts w:asciiTheme="majorHAnsi" w:eastAsiaTheme="majorEastAsia" w:hAnsiTheme="majorHAnsi" w:cstheme="majorBidi"/>
      <w:b/>
      <w:bCs/>
      <w:color w:val="000000"/>
      <w:kern w:val="2"/>
      <w:sz w:val="26"/>
      <w:szCs w:val="26"/>
    </w:rPr>
  </w:style>
  <w:style w:type="character" w:customStyle="1" w:styleId="Heading3Char">
    <w:name w:val="Heading 3 Char"/>
    <w:basedOn w:val="DefaultParagraphFont"/>
    <w:link w:val="Heading3"/>
    <w:uiPriority w:val="9"/>
    <w:semiHidden/>
    <w:rsid w:val="00A33753"/>
    <w:rPr>
      <w:rFonts w:asciiTheme="majorHAnsi" w:eastAsiaTheme="majorEastAsia" w:hAnsiTheme="majorHAnsi" w:cstheme="majorBidi"/>
      <w:b/>
      <w:bCs/>
      <w:color w:val="000000"/>
      <w:kern w:val="2"/>
      <w:sz w:val="22"/>
      <w:szCs w:val="22"/>
    </w:rPr>
  </w:style>
  <w:style w:type="character" w:customStyle="1" w:styleId="Heading4Char">
    <w:name w:val="Heading 4 Char"/>
    <w:basedOn w:val="DefaultParagraphFont"/>
    <w:link w:val="Heading4"/>
    <w:uiPriority w:val="9"/>
    <w:semiHidden/>
    <w:rsid w:val="00A33753"/>
    <w:rPr>
      <w:rFonts w:asciiTheme="majorHAnsi" w:eastAsiaTheme="majorEastAsia" w:hAnsiTheme="majorHAnsi" w:cstheme="majorBidi"/>
      <w:b/>
      <w:bCs/>
      <w:i/>
      <w:iCs/>
      <w:color w:val="000000"/>
      <w:kern w:val="2"/>
      <w:sz w:val="22"/>
      <w:szCs w:val="22"/>
    </w:rPr>
  </w:style>
  <w:style w:type="character" w:customStyle="1" w:styleId="Heading5Char">
    <w:name w:val="Heading 5 Char"/>
    <w:basedOn w:val="DefaultParagraphFont"/>
    <w:link w:val="Heading5"/>
    <w:uiPriority w:val="9"/>
    <w:semiHidden/>
    <w:rsid w:val="00A33753"/>
    <w:rPr>
      <w:rFonts w:asciiTheme="majorHAnsi" w:eastAsiaTheme="majorEastAsia" w:hAnsiTheme="majorHAnsi" w:cstheme="majorBidi"/>
      <w:color w:val="000000"/>
      <w:kern w:val="2"/>
      <w:sz w:val="22"/>
      <w:szCs w:val="22"/>
    </w:rPr>
  </w:style>
  <w:style w:type="character" w:customStyle="1" w:styleId="Heading6Char">
    <w:name w:val="Heading 6 Char"/>
    <w:basedOn w:val="DefaultParagraphFont"/>
    <w:link w:val="Heading6"/>
    <w:uiPriority w:val="9"/>
    <w:semiHidden/>
    <w:rsid w:val="00A33753"/>
    <w:rPr>
      <w:rFonts w:asciiTheme="majorHAnsi" w:eastAsiaTheme="majorEastAsia" w:hAnsiTheme="majorHAnsi" w:cstheme="majorBidi"/>
      <w:i/>
      <w:iCs/>
      <w:color w:val="000000"/>
      <w:kern w:val="2"/>
      <w:sz w:val="22"/>
      <w:szCs w:val="22"/>
    </w:rPr>
  </w:style>
  <w:style w:type="character" w:customStyle="1" w:styleId="Heading7Char">
    <w:name w:val="Heading 7 Char"/>
    <w:basedOn w:val="DefaultParagraphFont"/>
    <w:link w:val="Heading7"/>
    <w:uiPriority w:val="9"/>
    <w:semiHidden/>
    <w:rsid w:val="00A33753"/>
    <w:rPr>
      <w:rFonts w:asciiTheme="majorHAnsi" w:eastAsiaTheme="majorEastAsia" w:hAnsiTheme="majorHAnsi" w:cstheme="majorBidi"/>
      <w:i/>
      <w:iCs/>
      <w:color w:val="000000"/>
      <w:kern w:val="2"/>
      <w:sz w:val="22"/>
      <w:szCs w:val="22"/>
    </w:rPr>
  </w:style>
  <w:style w:type="character" w:customStyle="1" w:styleId="Heading8Char">
    <w:name w:val="Heading 8 Char"/>
    <w:basedOn w:val="DefaultParagraphFont"/>
    <w:link w:val="Heading8"/>
    <w:uiPriority w:val="9"/>
    <w:semiHidden/>
    <w:rsid w:val="00A33753"/>
    <w:rPr>
      <w:rFonts w:asciiTheme="majorHAnsi" w:eastAsiaTheme="majorEastAsia" w:hAnsiTheme="majorHAnsi" w:cstheme="majorBidi"/>
      <w:color w:val="000000"/>
      <w:kern w:val="2"/>
      <w:sz w:val="20"/>
      <w:szCs w:val="20"/>
    </w:rPr>
  </w:style>
  <w:style w:type="character" w:customStyle="1" w:styleId="Heading9Char">
    <w:name w:val="Heading 9 Char"/>
    <w:basedOn w:val="DefaultParagraphFont"/>
    <w:link w:val="Heading9"/>
    <w:uiPriority w:val="9"/>
    <w:semiHidden/>
    <w:rsid w:val="00A33753"/>
    <w:rPr>
      <w:rFonts w:asciiTheme="majorHAnsi" w:eastAsiaTheme="majorEastAsia" w:hAnsiTheme="majorHAnsi" w:cstheme="majorBidi"/>
      <w:i/>
      <w:iCs/>
      <w:color w:val="000000"/>
      <w:kern w:val="2"/>
      <w:sz w:val="20"/>
      <w:szCs w:val="20"/>
    </w:rPr>
  </w:style>
  <w:style w:type="paragraph" w:customStyle="1" w:styleId="Annex">
    <w:name w:val="Annex"/>
    <w:basedOn w:val="Paragraph"/>
    <w:next w:val="Paragraph"/>
    <w:qFormat/>
    <w:rsid w:val="00A33753"/>
    <w:pPr>
      <w:numPr>
        <w:numId w:val="27"/>
      </w:numPr>
      <w:spacing w:before="240" w:after="240"/>
      <w:ind w:left="0" w:firstLine="0"/>
    </w:pPr>
    <w:rPr>
      <w:b/>
    </w:rPr>
  </w:style>
  <w:style w:type="paragraph" w:customStyle="1" w:styleId="Background">
    <w:name w:val="Background"/>
    <w:aliases w:val="(A) Background"/>
    <w:basedOn w:val="Normal"/>
    <w:rsid w:val="00A33753"/>
    <w:pPr>
      <w:numPr>
        <w:numId w:val="18"/>
      </w:numPr>
      <w:spacing w:after="120" w:line="300" w:lineRule="atLeast"/>
      <w:jc w:val="both"/>
    </w:pPr>
    <w:rPr>
      <w:color w:val="000000"/>
      <w:szCs w:val="20"/>
    </w:rPr>
  </w:style>
  <w:style w:type="paragraph" w:customStyle="1" w:styleId="BulletList3">
    <w:name w:val="Bullet List 3"/>
    <w:aliases w:val="Bullet3"/>
    <w:basedOn w:val="Normal"/>
    <w:rsid w:val="00A33753"/>
    <w:pPr>
      <w:numPr>
        <w:numId w:val="19"/>
      </w:numPr>
      <w:spacing w:after="240"/>
      <w:jc w:val="both"/>
    </w:pPr>
    <w:rPr>
      <w:color w:val="000000"/>
      <w:szCs w:val="20"/>
    </w:rPr>
  </w:style>
  <w:style w:type="paragraph" w:customStyle="1" w:styleId="TitleClause">
    <w:name w:val="Title Clause"/>
    <w:basedOn w:val="Normal"/>
    <w:rsid w:val="00A33753"/>
    <w:pPr>
      <w:keepNext/>
      <w:numPr>
        <w:numId w:val="29"/>
      </w:numPr>
      <w:spacing w:before="240" w:after="240" w:line="300" w:lineRule="atLeast"/>
      <w:jc w:val="both"/>
      <w:outlineLvl w:val="0"/>
    </w:pPr>
    <w:rPr>
      <w:b/>
      <w:color w:val="000000"/>
      <w:kern w:val="28"/>
      <w:szCs w:val="20"/>
    </w:rPr>
  </w:style>
  <w:style w:type="paragraph" w:customStyle="1" w:styleId="ClauseNoTitle">
    <w:name w:val="Clause No Title"/>
    <w:basedOn w:val="TitleClause"/>
    <w:rsid w:val="00A33753"/>
    <w:pPr>
      <w:numPr>
        <w:numId w:val="0"/>
      </w:numPr>
    </w:pPr>
    <w:rPr>
      <w:b w:val="0"/>
      <w:smallCaps/>
    </w:rPr>
  </w:style>
  <w:style w:type="paragraph" w:customStyle="1" w:styleId="ClosingPara">
    <w:name w:val="Closing Para"/>
    <w:basedOn w:val="Normal"/>
    <w:rsid w:val="00A33753"/>
    <w:pPr>
      <w:spacing w:after="240" w:line="300" w:lineRule="atLeast"/>
      <w:jc w:val="both"/>
    </w:pPr>
    <w:rPr>
      <w:rFonts w:hAnsi="Times New Roman"/>
      <w:color w:val="000000"/>
      <w:szCs w:val="20"/>
    </w:rPr>
  </w:style>
  <w:style w:type="paragraph" w:customStyle="1" w:styleId="ClosingSincerely">
    <w:name w:val="Closing Sincerely"/>
    <w:basedOn w:val="Normal"/>
    <w:rsid w:val="00A33753"/>
    <w:pPr>
      <w:spacing w:after="120" w:line="300" w:lineRule="atLeast"/>
      <w:jc w:val="both"/>
    </w:pPr>
    <w:rPr>
      <w:rFonts w:hAnsi="Times New Roman"/>
      <w:color w:val="000000"/>
      <w:szCs w:val="20"/>
    </w:rPr>
  </w:style>
  <w:style w:type="paragraph" w:customStyle="1" w:styleId="CoverSheetSubjectText">
    <w:name w:val="Cover Sheet Subject Text"/>
    <w:basedOn w:val="Normal"/>
    <w:rsid w:val="00A33753"/>
    <w:pPr>
      <w:spacing w:line="300" w:lineRule="atLeast"/>
      <w:jc w:val="center"/>
    </w:pPr>
    <w:rPr>
      <w:color w:val="000000"/>
      <w:szCs w:val="20"/>
    </w:rPr>
  </w:style>
  <w:style w:type="paragraph" w:customStyle="1" w:styleId="CoverSheetSubjectTitle">
    <w:name w:val="Cover Sheet Subject Title"/>
    <w:basedOn w:val="Normal"/>
    <w:rsid w:val="00A33753"/>
    <w:pPr>
      <w:spacing w:line="300" w:lineRule="atLeast"/>
      <w:jc w:val="center"/>
    </w:pPr>
    <w:rPr>
      <w:color w:val="000000"/>
      <w:szCs w:val="20"/>
    </w:rPr>
  </w:style>
  <w:style w:type="paragraph" w:customStyle="1" w:styleId="DraftingnoteSection1Para">
    <w:name w:val="Draftingnote Section1 Para"/>
    <w:basedOn w:val="Normal"/>
    <w:rsid w:val="00A33753"/>
    <w:pPr>
      <w:spacing w:after="120" w:line="300" w:lineRule="atLeast"/>
      <w:jc w:val="both"/>
    </w:pPr>
    <w:rPr>
      <w:rFonts w:hAnsi="Times New Roman"/>
      <w:color w:val="000000"/>
      <w:szCs w:val="20"/>
    </w:rPr>
  </w:style>
  <w:style w:type="paragraph" w:customStyle="1" w:styleId="DraftingnoteSection1Title">
    <w:name w:val="Draftingnote Section1 Title"/>
    <w:basedOn w:val="Normal"/>
    <w:rsid w:val="00A33753"/>
    <w:pPr>
      <w:spacing w:after="120" w:line="300" w:lineRule="atLeast"/>
      <w:jc w:val="both"/>
    </w:pPr>
    <w:rPr>
      <w:rFonts w:hAnsi="Times New Roman"/>
      <w:b/>
      <w:color w:val="000000"/>
      <w:sz w:val="36"/>
      <w:szCs w:val="20"/>
    </w:rPr>
  </w:style>
  <w:style w:type="paragraph" w:customStyle="1" w:styleId="DraftingnoteSection2Para">
    <w:name w:val="Draftingnote Section2 Para"/>
    <w:basedOn w:val="Normal"/>
    <w:rsid w:val="00A33753"/>
    <w:pPr>
      <w:spacing w:after="120" w:line="300" w:lineRule="atLeast"/>
      <w:jc w:val="both"/>
    </w:pPr>
    <w:rPr>
      <w:rFonts w:hAnsi="Times New Roman"/>
      <w:color w:val="000000"/>
      <w:szCs w:val="20"/>
    </w:rPr>
  </w:style>
  <w:style w:type="paragraph" w:customStyle="1" w:styleId="DraftingnoteSection2Title">
    <w:name w:val="Draftingnote Section2 Title"/>
    <w:basedOn w:val="Normal"/>
    <w:rsid w:val="00A33753"/>
    <w:pPr>
      <w:spacing w:after="120" w:line="300" w:lineRule="atLeast"/>
      <w:jc w:val="both"/>
    </w:pPr>
    <w:rPr>
      <w:rFonts w:hAnsi="Times New Roman"/>
      <w:b/>
      <w:color w:val="000000"/>
      <w:sz w:val="28"/>
      <w:szCs w:val="20"/>
    </w:rPr>
  </w:style>
  <w:style w:type="paragraph" w:customStyle="1" w:styleId="DraftingnoteSection3Para">
    <w:name w:val="Draftingnote Section3 Para"/>
    <w:basedOn w:val="Normal"/>
    <w:rsid w:val="00A33753"/>
    <w:pPr>
      <w:spacing w:after="120" w:line="300" w:lineRule="atLeast"/>
      <w:jc w:val="both"/>
    </w:pPr>
    <w:rPr>
      <w:rFonts w:hAnsi="Times New Roman"/>
      <w:color w:val="000000"/>
      <w:szCs w:val="20"/>
    </w:rPr>
  </w:style>
  <w:style w:type="paragraph" w:customStyle="1" w:styleId="DraftingnoteSection3Title">
    <w:name w:val="Draftingnote Section3 Title"/>
    <w:basedOn w:val="Normal"/>
    <w:rsid w:val="00A33753"/>
    <w:pPr>
      <w:spacing w:after="120" w:line="300" w:lineRule="atLeast"/>
      <w:jc w:val="both"/>
    </w:pPr>
    <w:rPr>
      <w:rFonts w:hAnsi="Times New Roman"/>
      <w:b/>
      <w:i/>
      <w:color w:val="000000"/>
      <w:sz w:val="28"/>
      <w:szCs w:val="20"/>
    </w:rPr>
  </w:style>
  <w:style w:type="paragraph" w:customStyle="1" w:styleId="DraftingnoteSection4Para">
    <w:name w:val="Draftingnote Section4 Para"/>
    <w:basedOn w:val="Normal"/>
    <w:rsid w:val="00A33753"/>
    <w:pPr>
      <w:spacing w:after="120" w:line="300" w:lineRule="atLeast"/>
      <w:jc w:val="both"/>
    </w:pPr>
    <w:rPr>
      <w:rFonts w:hAnsi="Times New Roman"/>
      <w:color w:val="000000"/>
      <w:szCs w:val="20"/>
    </w:rPr>
  </w:style>
  <w:style w:type="paragraph" w:customStyle="1" w:styleId="DraftingnoteSection4Title">
    <w:name w:val="Draftingnote Section4 Title"/>
    <w:basedOn w:val="Normal"/>
    <w:rsid w:val="00A33753"/>
    <w:pPr>
      <w:spacing w:after="120" w:line="300" w:lineRule="atLeast"/>
      <w:jc w:val="both"/>
    </w:pPr>
    <w:rPr>
      <w:rFonts w:hAnsi="Times New Roman"/>
      <w:b/>
      <w:i/>
      <w:color w:val="000000"/>
      <w:sz w:val="28"/>
      <w:szCs w:val="20"/>
    </w:rPr>
  </w:style>
  <w:style w:type="paragraph" w:customStyle="1" w:styleId="DraftingnoteTitle0">
    <w:name w:val="Draftingnote Title"/>
    <w:basedOn w:val="Normal"/>
    <w:rsid w:val="00A33753"/>
    <w:pPr>
      <w:spacing w:after="120" w:line="300" w:lineRule="atLeast"/>
      <w:jc w:val="both"/>
    </w:pPr>
    <w:rPr>
      <w:b/>
      <w:color w:val="000000"/>
      <w:sz w:val="28"/>
      <w:szCs w:val="20"/>
    </w:rPr>
  </w:style>
  <w:style w:type="paragraph" w:customStyle="1" w:styleId="FulltextBridgehead">
    <w:name w:val="Fulltext Bridgehead"/>
    <w:basedOn w:val="Normal"/>
    <w:rsid w:val="00A33753"/>
    <w:pPr>
      <w:spacing w:after="120" w:line="300" w:lineRule="atLeast"/>
      <w:jc w:val="both"/>
    </w:pPr>
    <w:rPr>
      <w:rFonts w:hAnsi="Times New Roman"/>
      <w:b/>
      <w:color w:val="000000"/>
      <w:sz w:val="48"/>
      <w:szCs w:val="20"/>
    </w:rPr>
  </w:style>
  <w:style w:type="paragraph" w:customStyle="1" w:styleId="FulltextSection1Para">
    <w:name w:val="Fulltext Section1 Para"/>
    <w:basedOn w:val="Normal"/>
    <w:rsid w:val="00A33753"/>
    <w:pPr>
      <w:spacing w:after="120" w:line="300" w:lineRule="atLeast"/>
      <w:jc w:val="both"/>
    </w:pPr>
    <w:rPr>
      <w:rFonts w:hAnsi="Times New Roman"/>
      <w:color w:val="000000"/>
      <w:szCs w:val="20"/>
    </w:rPr>
  </w:style>
  <w:style w:type="paragraph" w:customStyle="1" w:styleId="FulltextSection1Title">
    <w:name w:val="Fulltext Section1 Title"/>
    <w:basedOn w:val="Normal"/>
    <w:rsid w:val="00A33753"/>
    <w:pPr>
      <w:spacing w:after="120" w:line="300" w:lineRule="atLeast"/>
      <w:jc w:val="both"/>
    </w:pPr>
    <w:rPr>
      <w:rFonts w:hAnsi="Times New Roman"/>
      <w:b/>
      <w:color w:val="000000"/>
      <w:sz w:val="36"/>
      <w:szCs w:val="20"/>
    </w:rPr>
  </w:style>
  <w:style w:type="paragraph" w:customStyle="1" w:styleId="FulltextSection2Para">
    <w:name w:val="Fulltext Section2 Para"/>
    <w:basedOn w:val="Normal"/>
    <w:rsid w:val="00A33753"/>
    <w:pPr>
      <w:spacing w:after="120" w:line="300" w:lineRule="atLeast"/>
      <w:jc w:val="both"/>
    </w:pPr>
    <w:rPr>
      <w:rFonts w:hAnsi="Times New Roman"/>
      <w:color w:val="000000"/>
      <w:szCs w:val="20"/>
    </w:rPr>
  </w:style>
  <w:style w:type="paragraph" w:customStyle="1" w:styleId="FulltextSection2Title">
    <w:name w:val="Fulltext Section2 Title"/>
    <w:basedOn w:val="Normal"/>
    <w:rsid w:val="00A33753"/>
    <w:pPr>
      <w:spacing w:after="120" w:line="300" w:lineRule="atLeast"/>
      <w:jc w:val="both"/>
    </w:pPr>
    <w:rPr>
      <w:rFonts w:hAnsi="Times New Roman"/>
      <w:b/>
      <w:color w:val="000000"/>
      <w:sz w:val="28"/>
      <w:szCs w:val="20"/>
    </w:rPr>
  </w:style>
  <w:style w:type="paragraph" w:customStyle="1" w:styleId="FulltextSection3Para">
    <w:name w:val="Fulltext Section3 Para"/>
    <w:basedOn w:val="Normal"/>
    <w:rsid w:val="00A33753"/>
    <w:pPr>
      <w:spacing w:after="120" w:line="300" w:lineRule="atLeast"/>
      <w:jc w:val="both"/>
    </w:pPr>
    <w:rPr>
      <w:rFonts w:hAnsi="Times New Roman"/>
      <w:color w:val="000000"/>
      <w:szCs w:val="20"/>
    </w:rPr>
  </w:style>
  <w:style w:type="paragraph" w:customStyle="1" w:styleId="FulltextSection3Title">
    <w:name w:val="Fulltext Section3 Title"/>
    <w:basedOn w:val="Normal"/>
    <w:rsid w:val="00A33753"/>
    <w:pPr>
      <w:spacing w:after="120" w:line="300" w:lineRule="atLeast"/>
      <w:jc w:val="both"/>
    </w:pPr>
    <w:rPr>
      <w:rFonts w:hAnsi="Times New Roman"/>
      <w:b/>
      <w:i/>
      <w:color w:val="000000"/>
      <w:sz w:val="28"/>
      <w:szCs w:val="20"/>
    </w:rPr>
  </w:style>
  <w:style w:type="paragraph" w:customStyle="1" w:styleId="FulltextSection4Para">
    <w:name w:val="Fulltext Section4 Para"/>
    <w:basedOn w:val="Normal"/>
    <w:rsid w:val="00A33753"/>
    <w:pPr>
      <w:spacing w:after="120" w:line="300" w:lineRule="atLeast"/>
      <w:jc w:val="both"/>
    </w:pPr>
    <w:rPr>
      <w:rFonts w:hAnsi="Times New Roman"/>
      <w:color w:val="000000"/>
      <w:szCs w:val="20"/>
    </w:rPr>
  </w:style>
  <w:style w:type="paragraph" w:customStyle="1" w:styleId="FulltextSection4Title">
    <w:name w:val="Fulltext Section4 Title"/>
    <w:basedOn w:val="Normal"/>
    <w:rsid w:val="00A33753"/>
    <w:pPr>
      <w:spacing w:after="120" w:line="300" w:lineRule="atLeast"/>
      <w:jc w:val="both"/>
    </w:pPr>
    <w:rPr>
      <w:rFonts w:hAnsi="Times New Roman"/>
      <w:b/>
      <w:i/>
      <w:color w:val="000000"/>
      <w:sz w:val="28"/>
      <w:szCs w:val="20"/>
    </w:rPr>
  </w:style>
  <w:style w:type="paragraph" w:customStyle="1" w:styleId="GlossItemGlossdefPara">
    <w:name w:val="GlossItem Glossdef Para"/>
    <w:basedOn w:val="Normal"/>
    <w:rsid w:val="00A33753"/>
    <w:pPr>
      <w:spacing w:after="120" w:line="300" w:lineRule="atLeast"/>
      <w:jc w:val="both"/>
    </w:pPr>
    <w:rPr>
      <w:rFonts w:hAnsi="Times New Roman"/>
      <w:color w:val="000000"/>
      <w:szCs w:val="20"/>
    </w:rPr>
  </w:style>
  <w:style w:type="paragraph" w:customStyle="1" w:styleId="GlossItemGlossterm">
    <w:name w:val="GlossItem Glossterm"/>
    <w:basedOn w:val="Normal"/>
    <w:rsid w:val="00A33753"/>
    <w:pPr>
      <w:spacing w:after="120" w:line="300" w:lineRule="atLeast"/>
      <w:jc w:val="both"/>
    </w:pPr>
    <w:rPr>
      <w:rFonts w:hAnsi="Times New Roman"/>
      <w:b/>
      <w:color w:val="000000"/>
      <w:sz w:val="48"/>
      <w:szCs w:val="20"/>
    </w:rPr>
  </w:style>
  <w:style w:type="paragraph" w:customStyle="1" w:styleId="HeadingAddressLine">
    <w:name w:val="Heading Address Line"/>
    <w:basedOn w:val="Normal"/>
    <w:rsid w:val="00A33753"/>
    <w:pPr>
      <w:spacing w:after="120" w:line="300" w:lineRule="atLeast"/>
      <w:jc w:val="both"/>
    </w:pPr>
    <w:rPr>
      <w:rFonts w:hAnsi="Times New Roman"/>
      <w:color w:val="000000"/>
      <w:szCs w:val="20"/>
    </w:rPr>
  </w:style>
  <w:style w:type="paragraph" w:customStyle="1" w:styleId="HeadingDate">
    <w:name w:val="Heading Date"/>
    <w:basedOn w:val="Normal"/>
    <w:rsid w:val="00A33753"/>
    <w:pPr>
      <w:spacing w:after="120" w:line="300" w:lineRule="atLeast"/>
      <w:jc w:val="both"/>
    </w:pPr>
    <w:rPr>
      <w:rFonts w:hAnsi="Times New Roman"/>
      <w:color w:val="000000"/>
      <w:szCs w:val="20"/>
    </w:rPr>
  </w:style>
  <w:style w:type="paragraph" w:customStyle="1" w:styleId="HeadingLetterheadBasedOnAttribute">
    <w:name w:val="Heading Letterhead Based On Attribute"/>
    <w:basedOn w:val="Normal"/>
    <w:rsid w:val="00A33753"/>
    <w:pPr>
      <w:spacing w:after="120" w:line="300" w:lineRule="atLeast"/>
      <w:jc w:val="both"/>
    </w:pPr>
    <w:rPr>
      <w:rFonts w:hAnsi="Times New Roman"/>
      <w:color w:val="000000"/>
      <w:szCs w:val="20"/>
    </w:rPr>
  </w:style>
  <w:style w:type="paragraph" w:customStyle="1" w:styleId="HeadingSalutation">
    <w:name w:val="Heading Salutation"/>
    <w:basedOn w:val="Normal"/>
    <w:rsid w:val="00A33753"/>
    <w:pPr>
      <w:spacing w:after="120" w:line="300" w:lineRule="atLeast"/>
      <w:jc w:val="both"/>
    </w:pPr>
    <w:rPr>
      <w:rFonts w:hAnsi="Times New Roman"/>
      <w:color w:val="000000"/>
      <w:szCs w:val="20"/>
    </w:rPr>
  </w:style>
  <w:style w:type="paragraph" w:customStyle="1" w:styleId="ParaClause">
    <w:name w:val="Para Clause"/>
    <w:basedOn w:val="Normal"/>
    <w:rsid w:val="00A33753"/>
    <w:pPr>
      <w:spacing w:after="120" w:line="300" w:lineRule="atLeast"/>
      <w:ind w:left="720"/>
      <w:jc w:val="both"/>
    </w:pPr>
    <w:rPr>
      <w:color w:val="000000"/>
      <w:szCs w:val="20"/>
    </w:rPr>
  </w:style>
  <w:style w:type="paragraph" w:customStyle="1" w:styleId="Parasubclause1">
    <w:name w:val="Para subclause 1"/>
    <w:aliases w:val="BIWS Heading 2"/>
    <w:basedOn w:val="Normal"/>
    <w:rsid w:val="00A33753"/>
    <w:pPr>
      <w:spacing w:before="240" w:after="120" w:line="300" w:lineRule="atLeast"/>
      <w:ind w:left="720"/>
      <w:jc w:val="both"/>
    </w:pPr>
    <w:rPr>
      <w:color w:val="000000"/>
      <w:szCs w:val="20"/>
    </w:rPr>
  </w:style>
  <w:style w:type="paragraph" w:customStyle="1" w:styleId="Untitledsubclause1">
    <w:name w:val="Untitled subclause 1"/>
    <w:basedOn w:val="Normal"/>
    <w:rsid w:val="00A33753"/>
    <w:pPr>
      <w:numPr>
        <w:ilvl w:val="1"/>
        <w:numId w:val="29"/>
      </w:numPr>
      <w:spacing w:before="280" w:after="120" w:line="300" w:lineRule="atLeast"/>
      <w:jc w:val="both"/>
      <w:outlineLvl w:val="1"/>
    </w:pPr>
    <w:rPr>
      <w:color w:val="000000"/>
      <w:szCs w:val="20"/>
    </w:rPr>
  </w:style>
  <w:style w:type="paragraph" w:customStyle="1" w:styleId="Parasubclause2">
    <w:name w:val="Para subclause 2"/>
    <w:aliases w:val="BIWS Heading 3"/>
    <w:basedOn w:val="Normal"/>
    <w:rsid w:val="00A33753"/>
    <w:pPr>
      <w:spacing w:after="240" w:line="300" w:lineRule="atLeast"/>
      <w:ind w:left="1559"/>
      <w:jc w:val="both"/>
    </w:pPr>
    <w:rPr>
      <w:color w:val="000000"/>
      <w:szCs w:val="20"/>
    </w:rPr>
  </w:style>
  <w:style w:type="paragraph" w:customStyle="1" w:styleId="Untitledsubclause2">
    <w:name w:val="Untitled subclause 2"/>
    <w:basedOn w:val="Normal"/>
    <w:rsid w:val="00A33753"/>
    <w:pPr>
      <w:numPr>
        <w:ilvl w:val="2"/>
        <w:numId w:val="29"/>
      </w:numPr>
      <w:spacing w:after="120" w:line="300" w:lineRule="atLeast"/>
      <w:jc w:val="both"/>
      <w:outlineLvl w:val="2"/>
    </w:pPr>
    <w:rPr>
      <w:color w:val="000000"/>
      <w:szCs w:val="20"/>
    </w:rPr>
  </w:style>
  <w:style w:type="paragraph" w:customStyle="1" w:styleId="Parasubclause3">
    <w:name w:val="Para subclause 3"/>
    <w:aliases w:val="BIWS Heading 4"/>
    <w:basedOn w:val="Normal"/>
    <w:next w:val="Untitledsubclause2"/>
    <w:rsid w:val="00A33753"/>
    <w:pPr>
      <w:spacing w:after="120" w:line="300" w:lineRule="atLeast"/>
      <w:ind w:left="2268"/>
      <w:jc w:val="both"/>
    </w:pPr>
    <w:rPr>
      <w:color w:val="000000"/>
      <w:szCs w:val="20"/>
    </w:rPr>
  </w:style>
  <w:style w:type="paragraph" w:customStyle="1" w:styleId="Untitledsubclause3">
    <w:name w:val="Untitled subclause 3"/>
    <w:basedOn w:val="Normal"/>
    <w:rsid w:val="00A33753"/>
    <w:pPr>
      <w:numPr>
        <w:ilvl w:val="3"/>
        <w:numId w:val="29"/>
      </w:numPr>
      <w:tabs>
        <w:tab w:val="left" w:pos="2261"/>
      </w:tabs>
      <w:spacing w:after="120" w:line="300" w:lineRule="atLeast"/>
      <w:jc w:val="both"/>
      <w:outlineLvl w:val="3"/>
    </w:pPr>
    <w:rPr>
      <w:color w:val="000000"/>
      <w:szCs w:val="20"/>
    </w:rPr>
  </w:style>
  <w:style w:type="paragraph" w:customStyle="1" w:styleId="Parasubclause4">
    <w:name w:val="Para subclause 4"/>
    <w:aliases w:val="BIWS Heading 5"/>
    <w:basedOn w:val="Parasubclause3"/>
    <w:rsid w:val="00A33753"/>
    <w:pPr>
      <w:spacing w:after="240"/>
      <w:ind w:left="3028"/>
    </w:pPr>
  </w:style>
  <w:style w:type="paragraph" w:customStyle="1" w:styleId="Untitledsubclause4">
    <w:name w:val="Untitled subclause 4"/>
    <w:basedOn w:val="Normal"/>
    <w:rsid w:val="00A33753"/>
    <w:pPr>
      <w:numPr>
        <w:ilvl w:val="4"/>
        <w:numId w:val="29"/>
      </w:numPr>
      <w:spacing w:after="120" w:line="300" w:lineRule="atLeast"/>
      <w:jc w:val="both"/>
      <w:outlineLvl w:val="4"/>
    </w:pPr>
    <w:rPr>
      <w:color w:val="000000"/>
      <w:szCs w:val="20"/>
    </w:rPr>
  </w:style>
  <w:style w:type="paragraph" w:customStyle="1" w:styleId="Parties">
    <w:name w:val="Parties"/>
    <w:aliases w:val="(1) Parties"/>
    <w:basedOn w:val="Normal"/>
    <w:rsid w:val="00A33753"/>
    <w:pPr>
      <w:numPr>
        <w:numId w:val="20"/>
      </w:numPr>
      <w:spacing w:after="120" w:line="300" w:lineRule="atLeast"/>
      <w:jc w:val="both"/>
    </w:pPr>
    <w:rPr>
      <w:color w:val="000000"/>
      <w:szCs w:val="20"/>
    </w:rPr>
  </w:style>
  <w:style w:type="paragraph" w:customStyle="1" w:styleId="ScheduleHeading-Single">
    <w:name w:val="Schedule Heading - Single"/>
    <w:aliases w:val="Sch   main head inc single"/>
    <w:basedOn w:val="Normal"/>
    <w:next w:val="Normal"/>
    <w:rsid w:val="00A33753"/>
    <w:pPr>
      <w:numPr>
        <w:numId w:val="21"/>
      </w:numPr>
      <w:spacing w:before="240" w:after="360" w:line="300" w:lineRule="atLeast"/>
      <w:jc w:val="both"/>
    </w:pPr>
    <w:rPr>
      <w:b/>
      <w:color w:val="000000"/>
      <w:kern w:val="28"/>
      <w:szCs w:val="20"/>
    </w:rPr>
  </w:style>
  <w:style w:type="paragraph" w:customStyle="1" w:styleId="ScheduleHeading">
    <w:name w:val="Schedule Heading"/>
    <w:aliases w:val="Sch   main head"/>
    <w:basedOn w:val="Normal"/>
    <w:next w:val="Normal"/>
    <w:autoRedefine/>
    <w:rsid w:val="00A33753"/>
    <w:pPr>
      <w:keepNext/>
      <w:pageBreakBefore/>
      <w:numPr>
        <w:numId w:val="22"/>
      </w:numPr>
      <w:spacing w:before="240" w:after="360" w:line="300" w:lineRule="atLeast"/>
      <w:jc w:val="center"/>
      <w:outlineLvl w:val="0"/>
    </w:pPr>
    <w:rPr>
      <w:b/>
      <w:color w:val="000000"/>
      <w:kern w:val="28"/>
      <w:szCs w:val="20"/>
    </w:rPr>
  </w:style>
  <w:style w:type="paragraph" w:customStyle="1" w:styleId="Shortquestion">
    <w:name w:val="Shortquestion"/>
    <w:basedOn w:val="Normal"/>
    <w:rsid w:val="00A33753"/>
    <w:pPr>
      <w:spacing w:after="120" w:line="300" w:lineRule="atLeast"/>
      <w:jc w:val="both"/>
    </w:pPr>
    <w:rPr>
      <w:rFonts w:hAnsi="Times New Roman"/>
      <w:color w:val="000000"/>
      <w:szCs w:val="20"/>
    </w:rPr>
  </w:style>
  <w:style w:type="paragraph" w:customStyle="1" w:styleId="SpeedreadPara">
    <w:name w:val="Speedread Para"/>
    <w:basedOn w:val="Normal"/>
    <w:rsid w:val="00A33753"/>
    <w:pPr>
      <w:spacing w:after="120" w:line="300" w:lineRule="atLeast"/>
      <w:jc w:val="both"/>
    </w:pPr>
    <w:rPr>
      <w:rFonts w:hAnsi="Times New Roman"/>
      <w:color w:val="000000"/>
      <w:szCs w:val="20"/>
    </w:rPr>
  </w:style>
  <w:style w:type="paragraph" w:customStyle="1" w:styleId="SpeedreadSection1Para">
    <w:name w:val="Speedread Section1 Para"/>
    <w:basedOn w:val="Normal"/>
    <w:rsid w:val="00A33753"/>
    <w:pPr>
      <w:spacing w:after="120" w:line="300" w:lineRule="atLeast"/>
      <w:jc w:val="both"/>
    </w:pPr>
    <w:rPr>
      <w:rFonts w:hAnsi="Times New Roman"/>
      <w:color w:val="000000"/>
      <w:szCs w:val="20"/>
    </w:rPr>
  </w:style>
  <w:style w:type="paragraph" w:customStyle="1" w:styleId="SpeedreadSection1Text">
    <w:name w:val="Speedread Section1 Text"/>
    <w:basedOn w:val="Normal"/>
    <w:rsid w:val="00A33753"/>
    <w:pPr>
      <w:spacing w:after="120" w:line="300" w:lineRule="atLeast"/>
      <w:jc w:val="both"/>
    </w:pPr>
    <w:rPr>
      <w:rFonts w:hAnsi="Times New Roman"/>
      <w:color w:val="000000"/>
      <w:szCs w:val="20"/>
    </w:rPr>
  </w:style>
  <w:style w:type="paragraph" w:customStyle="1" w:styleId="SpeedreadText">
    <w:name w:val="Speedread Text"/>
    <w:basedOn w:val="Normal"/>
    <w:rsid w:val="00A33753"/>
    <w:pPr>
      <w:spacing w:after="120" w:line="300" w:lineRule="atLeast"/>
      <w:jc w:val="both"/>
    </w:pPr>
    <w:rPr>
      <w:rFonts w:hAnsi="Times New Roman"/>
      <w:color w:val="000000"/>
      <w:szCs w:val="20"/>
    </w:rPr>
  </w:style>
  <w:style w:type="paragraph" w:customStyle="1" w:styleId="SpeedreadTitle">
    <w:name w:val="Speedread Title"/>
    <w:basedOn w:val="Normal"/>
    <w:rsid w:val="00A33753"/>
    <w:pPr>
      <w:spacing w:after="120" w:line="300" w:lineRule="atLeast"/>
      <w:jc w:val="both"/>
    </w:pPr>
    <w:rPr>
      <w:rFonts w:hAnsi="Times New Roman"/>
      <w:b/>
      <w:color w:val="000000"/>
      <w:sz w:val="36"/>
      <w:szCs w:val="20"/>
    </w:rPr>
  </w:style>
  <w:style w:type="paragraph" w:customStyle="1" w:styleId="Bullet4">
    <w:name w:val="Bullet4"/>
    <w:basedOn w:val="Normal"/>
    <w:rsid w:val="00A33753"/>
    <w:pPr>
      <w:numPr>
        <w:numId w:val="23"/>
      </w:numPr>
      <w:spacing w:after="240"/>
      <w:jc w:val="both"/>
    </w:pPr>
    <w:rPr>
      <w:rFonts w:ascii="Times New Roman" w:hAnsi="Times New Roman"/>
      <w:color w:val="000000"/>
      <w:szCs w:val="20"/>
    </w:rPr>
  </w:style>
  <w:style w:type="paragraph" w:customStyle="1" w:styleId="IntroDefault">
    <w:name w:val="Intro Default"/>
    <w:basedOn w:val="Paragraph"/>
    <w:qFormat/>
    <w:rsid w:val="00A33753"/>
  </w:style>
  <w:style w:type="paragraph" w:customStyle="1" w:styleId="IntroCustom">
    <w:name w:val="Intro Custom"/>
    <w:basedOn w:val="Paragraph"/>
    <w:qFormat/>
    <w:rsid w:val="00A33753"/>
  </w:style>
  <w:style w:type="paragraph" w:customStyle="1" w:styleId="PrecedentType">
    <w:name w:val="Precedent Type"/>
    <w:basedOn w:val="IgnoredSpacing"/>
    <w:qFormat/>
    <w:rsid w:val="00A33753"/>
  </w:style>
  <w:style w:type="paragraph" w:customStyle="1" w:styleId="Operative">
    <w:name w:val="Operative"/>
    <w:basedOn w:val="IgnoredSpacing"/>
    <w:qFormat/>
    <w:rsid w:val="00A33753"/>
    <w:rPr>
      <w:vanish/>
    </w:rPr>
  </w:style>
  <w:style w:type="paragraph" w:customStyle="1" w:styleId="SpeedreadBulletList1">
    <w:name w:val="Speedread Bullet List 1"/>
    <w:basedOn w:val="BulletList1"/>
    <w:qFormat/>
    <w:rsid w:val="00A33753"/>
  </w:style>
  <w:style w:type="paragraph" w:customStyle="1" w:styleId="PartiesTitle">
    <w:name w:val="Parties Title"/>
    <w:basedOn w:val="Paragraph"/>
    <w:qFormat/>
    <w:rsid w:val="00A33753"/>
    <w:rPr>
      <w:b/>
    </w:rPr>
  </w:style>
  <w:style w:type="paragraph" w:customStyle="1" w:styleId="QuestionParagraph">
    <w:name w:val="Question Paragraph"/>
    <w:link w:val="QuestionParagraphChar"/>
    <w:qFormat/>
    <w:rsid w:val="00A33753"/>
    <w:pPr>
      <w:numPr>
        <w:numId w:val="24"/>
      </w:numPr>
      <w:shd w:val="clear" w:color="auto" w:fill="D9D9D9" w:themeFill="background1" w:themeFillShade="D9"/>
      <w:spacing w:before="0" w:after="120"/>
      <w:ind w:left="357" w:hanging="357"/>
      <w:outlineLvl w:val="0"/>
    </w:pPr>
    <w:rPr>
      <w:color w:val="000000"/>
      <w:sz w:val="22"/>
      <w:szCs w:val="22"/>
    </w:rPr>
  </w:style>
  <w:style w:type="paragraph" w:customStyle="1" w:styleId="BulletList1Pattern">
    <w:name w:val="Bullet List 1 + Pattern"/>
    <w:basedOn w:val="BulletList1"/>
    <w:qFormat/>
    <w:rsid w:val="00A33753"/>
    <w:pPr>
      <w:shd w:val="clear" w:color="auto" w:fill="D9D9D9" w:themeFill="background1" w:themeFillShade="D9"/>
      <w:ind w:left="714" w:hanging="357"/>
    </w:pPr>
  </w:style>
  <w:style w:type="character" w:customStyle="1" w:styleId="QuestionParagraphChar">
    <w:name w:val="Question Paragraph Char"/>
    <w:basedOn w:val="DefaultParagraphFont"/>
    <w:link w:val="QuestionParagraph"/>
    <w:rsid w:val="00A33753"/>
    <w:rPr>
      <w:color w:val="000000"/>
      <w:sz w:val="22"/>
      <w:szCs w:val="22"/>
      <w:shd w:val="clear" w:color="auto" w:fill="D9D9D9" w:themeFill="background1" w:themeFillShade="D9"/>
    </w:rPr>
  </w:style>
  <w:style w:type="paragraph" w:customStyle="1" w:styleId="BulletList2Pattern">
    <w:name w:val="Bullet List 2 + Pattern"/>
    <w:basedOn w:val="BulletList2"/>
    <w:qFormat/>
    <w:rsid w:val="00A33753"/>
    <w:pPr>
      <w:shd w:val="clear" w:color="auto" w:fill="D9D9D9" w:themeFill="background1" w:themeFillShade="D9"/>
      <w:ind w:left="1077"/>
    </w:pPr>
  </w:style>
  <w:style w:type="paragraph" w:customStyle="1" w:styleId="TestimoniumContract">
    <w:name w:val="Testimonium Contract"/>
    <w:basedOn w:val="Paragraph"/>
    <w:qFormat/>
    <w:rsid w:val="00A33753"/>
  </w:style>
  <w:style w:type="paragraph" w:customStyle="1" w:styleId="TestimoniumDeed">
    <w:name w:val="Testimonium Deed"/>
    <w:basedOn w:val="Paragraph"/>
    <w:qFormat/>
    <w:rsid w:val="00A33753"/>
  </w:style>
  <w:style w:type="paragraph" w:customStyle="1" w:styleId="Titlesubclause2">
    <w:name w:val="Title subclause2"/>
    <w:basedOn w:val="Untitledsubclause2"/>
    <w:qFormat/>
    <w:rsid w:val="00A33753"/>
    <w:rPr>
      <w:b/>
    </w:rPr>
  </w:style>
  <w:style w:type="paragraph" w:customStyle="1" w:styleId="Titlesubclause3">
    <w:name w:val="Title subclause3"/>
    <w:basedOn w:val="Untitledsubclause3"/>
    <w:qFormat/>
    <w:rsid w:val="00A33753"/>
    <w:rPr>
      <w:b/>
    </w:rPr>
  </w:style>
  <w:style w:type="paragraph" w:customStyle="1" w:styleId="Titlesubclause4">
    <w:name w:val="Title subclause4"/>
    <w:basedOn w:val="Untitledsubclause4"/>
    <w:qFormat/>
    <w:rsid w:val="00A33753"/>
    <w:rPr>
      <w:b/>
    </w:rPr>
  </w:style>
  <w:style w:type="paragraph" w:customStyle="1" w:styleId="UntitledClause">
    <w:name w:val="Untitled Clause"/>
    <w:basedOn w:val="TitleClause"/>
    <w:qFormat/>
    <w:rsid w:val="00A33753"/>
    <w:pPr>
      <w:spacing w:before="120"/>
    </w:pPr>
    <w:rPr>
      <w:b w:val="0"/>
    </w:rPr>
  </w:style>
  <w:style w:type="paragraph" w:customStyle="1" w:styleId="Titlesubclause1">
    <w:name w:val="Title subclause1"/>
    <w:basedOn w:val="Untitledsubclause1"/>
    <w:qFormat/>
    <w:rsid w:val="00A33753"/>
    <w:pPr>
      <w:spacing w:before="120"/>
    </w:pPr>
    <w:rPr>
      <w:b/>
    </w:rPr>
  </w:style>
  <w:style w:type="paragraph" w:customStyle="1" w:styleId="Schedule">
    <w:name w:val="Schedule"/>
    <w:qFormat/>
    <w:rsid w:val="00A33753"/>
    <w:pPr>
      <w:numPr>
        <w:numId w:val="26"/>
      </w:numPr>
      <w:spacing w:before="240" w:after="240" w:line="240" w:lineRule="atLeast"/>
      <w:ind w:left="0" w:firstLine="0"/>
    </w:pPr>
    <w:rPr>
      <w:b/>
      <w:color w:val="000000"/>
      <w:sz w:val="22"/>
      <w:szCs w:val="22"/>
    </w:rPr>
  </w:style>
  <w:style w:type="paragraph" w:customStyle="1" w:styleId="ScheduleTitle">
    <w:name w:val="Schedule Title"/>
    <w:basedOn w:val="Paragraph"/>
    <w:qFormat/>
    <w:rsid w:val="00A33753"/>
    <w:rPr>
      <w:b/>
    </w:rPr>
  </w:style>
  <w:style w:type="paragraph" w:customStyle="1" w:styleId="Part">
    <w:name w:val="Part"/>
    <w:basedOn w:val="Paragraph"/>
    <w:qFormat/>
    <w:rsid w:val="00A33753"/>
    <w:pPr>
      <w:numPr>
        <w:numId w:val="28"/>
      </w:numPr>
      <w:spacing w:before="240" w:after="240"/>
      <w:ind w:left="0" w:firstLine="0"/>
    </w:pPr>
    <w:rPr>
      <w:b/>
    </w:rPr>
  </w:style>
  <w:style w:type="paragraph" w:customStyle="1" w:styleId="AnnexTitle">
    <w:name w:val="Annex Title"/>
    <w:basedOn w:val="Paragraph"/>
    <w:next w:val="Paragraph"/>
    <w:qFormat/>
    <w:rsid w:val="00A33753"/>
    <w:pPr>
      <w:spacing w:before="240" w:after="240"/>
    </w:pPr>
    <w:rPr>
      <w:b/>
    </w:rPr>
  </w:style>
  <w:style w:type="paragraph" w:customStyle="1" w:styleId="PartTitle">
    <w:name w:val="Part Title"/>
    <w:basedOn w:val="Paragraph"/>
    <w:qFormat/>
    <w:rsid w:val="00A33753"/>
    <w:rPr>
      <w:b/>
    </w:rPr>
  </w:style>
  <w:style w:type="paragraph" w:customStyle="1" w:styleId="Testimonium">
    <w:name w:val="Testimonium"/>
    <w:basedOn w:val="Paragraph"/>
    <w:qFormat/>
    <w:rsid w:val="00A33753"/>
  </w:style>
  <w:style w:type="character" w:customStyle="1" w:styleId="apple-converted-space">
    <w:name w:val="apple-converted-space"/>
    <w:basedOn w:val="DefaultParagraphFont"/>
    <w:rsid w:val="00A33753"/>
    <w:rPr>
      <w:color w:val="000000"/>
    </w:rPr>
  </w:style>
  <w:style w:type="paragraph" w:customStyle="1" w:styleId="NoNumTitle-Clause">
    <w:name w:val="No Num Title - Clause"/>
    <w:basedOn w:val="TitleClause"/>
    <w:qFormat/>
    <w:rsid w:val="00A33753"/>
    <w:pPr>
      <w:numPr>
        <w:numId w:val="0"/>
      </w:numPr>
      <w:ind w:left="720"/>
    </w:pPr>
  </w:style>
  <w:style w:type="paragraph" w:customStyle="1" w:styleId="NoNumTitlesubclause1">
    <w:name w:val="No Num Title subclause1"/>
    <w:basedOn w:val="Titlesubclause1"/>
    <w:qFormat/>
    <w:rsid w:val="00A33753"/>
    <w:pPr>
      <w:numPr>
        <w:ilvl w:val="0"/>
        <w:numId w:val="0"/>
      </w:numPr>
      <w:ind w:left="720"/>
    </w:pPr>
  </w:style>
  <w:style w:type="paragraph" w:customStyle="1" w:styleId="AddressLine">
    <w:name w:val="Address Line"/>
    <w:basedOn w:val="Paragraph"/>
    <w:qFormat/>
    <w:rsid w:val="00A33753"/>
  </w:style>
  <w:style w:type="paragraph" w:styleId="Date">
    <w:name w:val="Date"/>
    <w:basedOn w:val="Paragraph"/>
    <w:qFormat/>
    <w:rsid w:val="00A33753"/>
  </w:style>
  <w:style w:type="paragraph" w:customStyle="1" w:styleId="SalutationPara">
    <w:name w:val="Salutation Para"/>
    <w:basedOn w:val="Paragraph"/>
    <w:next w:val="Paragraph"/>
    <w:qFormat/>
    <w:rsid w:val="00A33753"/>
    <w:pPr>
      <w:spacing w:before="240"/>
    </w:pPr>
  </w:style>
  <w:style w:type="character" w:customStyle="1" w:styleId="DefTerm">
    <w:name w:val="DefTerm"/>
    <w:basedOn w:val="DefaultParagraphFont"/>
    <w:uiPriority w:val="1"/>
    <w:qFormat/>
    <w:rsid w:val="00A33753"/>
    <w:rPr>
      <w:b/>
      <w:color w:val="000000"/>
    </w:rPr>
  </w:style>
  <w:style w:type="table" w:customStyle="1" w:styleId="ShadedTable">
    <w:name w:val="Shaded Table"/>
    <w:basedOn w:val="TableNormal"/>
    <w:uiPriority w:val="99"/>
    <w:rsid w:val="00A33753"/>
    <w:pPr>
      <w:spacing w:before="0"/>
    </w:pPr>
    <w:rPr>
      <w:rFonts w:asciiTheme="minorHAnsi" w:eastAsiaTheme="minorEastAsia" w:hAnsiTheme="minorHAnsi" w:cstheme="minorBidi"/>
      <w:color w:val="000000"/>
      <w:sz w:val="22"/>
      <w:szCs w:val="22"/>
      <w:lang w:val="en-GB" w:eastAsia="en-GB"/>
    </w:rPr>
    <w:tblPr>
      <w:tblBorders>
        <w:top w:val="single" w:sz="4" w:space="0" w:color="auto"/>
        <w:left w:val="single" w:sz="4" w:space="0" w:color="auto"/>
        <w:bottom w:val="single" w:sz="4" w:space="0" w:color="auto"/>
        <w:right w:val="single" w:sz="4" w:space="0" w:color="auto"/>
      </w:tblBorders>
    </w:tblPr>
    <w:tcPr>
      <w:shd w:val="clear" w:color="auto" w:fill="EEECE1" w:themeFill="background2"/>
    </w:tcPr>
  </w:style>
  <w:style w:type="paragraph" w:customStyle="1" w:styleId="Letterhead">
    <w:name w:val="Letterhead"/>
    <w:basedOn w:val="Paragraph"/>
    <w:qFormat/>
    <w:rsid w:val="00A33753"/>
    <w:rPr>
      <w:i/>
    </w:rPr>
  </w:style>
  <w:style w:type="paragraph" w:customStyle="1" w:styleId="LetterTitle">
    <w:name w:val="Letter Title"/>
    <w:basedOn w:val="Paragraph"/>
    <w:qFormat/>
    <w:rsid w:val="00A33753"/>
    <w:rPr>
      <w:b/>
    </w:rPr>
  </w:style>
  <w:style w:type="paragraph" w:customStyle="1" w:styleId="LongQuestionPara">
    <w:name w:val="Long Question Para"/>
    <w:basedOn w:val="Paragraph"/>
    <w:link w:val="LongQuestionParaChar"/>
    <w:rsid w:val="00A33753"/>
    <w:pPr>
      <w:numPr>
        <w:numId w:val="30"/>
      </w:numPr>
      <w:spacing w:before="240" w:after="240"/>
      <w:outlineLvl w:val="1"/>
    </w:pPr>
    <w:rPr>
      <w:sz w:val="20"/>
    </w:rPr>
  </w:style>
  <w:style w:type="character" w:customStyle="1" w:styleId="LongQuestionParaChar">
    <w:name w:val="Long Question Para Char"/>
    <w:basedOn w:val="DefaultParagraphFont"/>
    <w:link w:val="LongQuestionPara"/>
    <w:rsid w:val="00A33753"/>
    <w:rPr>
      <w:rFonts w:ascii="Times New Roman" w:hAnsi="Times New Roman"/>
      <w:color w:val="000000"/>
      <w:sz w:val="20"/>
    </w:rPr>
  </w:style>
  <w:style w:type="paragraph" w:customStyle="1" w:styleId="ShortQuestionPara">
    <w:name w:val="Short Question Para"/>
    <w:basedOn w:val="Paragraph"/>
    <w:link w:val="ShortQuestionParaChar"/>
    <w:rsid w:val="00A33753"/>
    <w:pPr>
      <w:shd w:val="clear" w:color="auto" w:fill="D9D9D9" w:themeFill="background1" w:themeFillShade="D9"/>
      <w:tabs>
        <w:tab w:val="left" w:pos="270"/>
      </w:tabs>
      <w:spacing w:after="40"/>
      <w:outlineLvl w:val="1"/>
    </w:pPr>
    <w:rPr>
      <w:bCs/>
      <w:sz w:val="20"/>
    </w:rPr>
  </w:style>
  <w:style w:type="character" w:customStyle="1" w:styleId="ShortQuestionParaChar">
    <w:name w:val="Short Question Para Char"/>
    <w:basedOn w:val="DefaultParagraphFont"/>
    <w:link w:val="ShortQuestionPara"/>
    <w:rsid w:val="00A33753"/>
    <w:rPr>
      <w:bCs/>
      <w:color w:val="000000"/>
      <w:sz w:val="20"/>
      <w:szCs w:val="20"/>
      <w:shd w:val="clear" w:color="auto" w:fill="D9D9D9" w:themeFill="background1" w:themeFillShade="D9"/>
    </w:rPr>
  </w:style>
  <w:style w:type="character" w:customStyle="1" w:styleId="ParagraphChar">
    <w:name w:val="Paragraph Char"/>
    <w:basedOn w:val="DefaultParagraphFont"/>
    <w:rsid w:val="00F7229E"/>
    <w:rPr>
      <w:rFonts w:ascii="Times New Roman" w:hAnsi="Times New Roman"/>
      <w:color w:val="000000"/>
      <w:sz w:val="24"/>
      <w:szCs w:val="24"/>
    </w:rPr>
  </w:style>
  <w:style w:type="paragraph" w:customStyle="1" w:styleId="811D3A974D454A258B71E3C4DE24C4F210">
    <w:name w:val="811D3A974D454A258B71E3C4DE24C4F210"/>
    <w:rsid w:val="00A33753"/>
    <w:pPr>
      <w:spacing w:before="0" w:after="120"/>
    </w:pPr>
    <w:rPr>
      <w:color w:val="000000"/>
      <w:szCs w:val="22"/>
    </w:rPr>
  </w:style>
  <w:style w:type="paragraph" w:customStyle="1" w:styleId="ListParagraphLevel3">
    <w:name w:val="List Paragraph Level 3"/>
    <w:qFormat/>
    <w:rsid w:val="00A33753"/>
    <w:pPr>
      <w:spacing w:before="0" w:after="120"/>
      <w:ind w:left="2160"/>
    </w:pPr>
    <w:rPr>
      <w:rFonts w:ascii="Times New Roman" w:hAnsi="Times New Roman"/>
      <w:color w:val="000000"/>
      <w:szCs w:val="20"/>
      <w:lang w:val="en-GB"/>
    </w:rPr>
  </w:style>
  <w:style w:type="paragraph" w:customStyle="1" w:styleId="BIWSHeading1">
    <w:name w:val="BIWS Heading 1"/>
    <w:basedOn w:val="Normal"/>
    <w:rsid w:val="00A33753"/>
    <w:pPr>
      <w:keepNext/>
      <w:tabs>
        <w:tab w:val="num" w:pos="720"/>
      </w:tabs>
      <w:spacing w:before="240" w:after="240" w:line="300" w:lineRule="atLeast"/>
      <w:ind w:left="720" w:hanging="720"/>
      <w:jc w:val="both"/>
      <w:outlineLvl w:val="0"/>
    </w:pPr>
    <w:rPr>
      <w:b/>
      <w:color w:val="000000"/>
      <w:kern w:val="28"/>
      <w:szCs w:val="20"/>
    </w:rPr>
  </w:style>
  <w:style w:type="paragraph" w:customStyle="1" w:styleId="Para-Clause-nonum">
    <w:name w:val="Para - Clause - no num"/>
    <w:aliases w:val="Body  clause"/>
    <w:basedOn w:val="Normal"/>
    <w:next w:val="Normal"/>
    <w:rsid w:val="00A33753"/>
    <w:pPr>
      <w:spacing w:after="120" w:line="300" w:lineRule="atLeast"/>
      <w:ind w:left="720"/>
      <w:jc w:val="both"/>
    </w:pPr>
    <w:rPr>
      <w:color w:val="000000"/>
      <w:szCs w:val="20"/>
    </w:rPr>
  </w:style>
  <w:style w:type="paragraph" w:customStyle="1" w:styleId="Para-Clause">
    <w:name w:val="Para - Clause"/>
    <w:basedOn w:val="Normal"/>
    <w:qFormat/>
    <w:rsid w:val="00A33753"/>
    <w:pPr>
      <w:keepNext/>
      <w:tabs>
        <w:tab w:val="num" w:pos="720"/>
      </w:tabs>
      <w:spacing w:after="240" w:line="300" w:lineRule="atLeast"/>
      <w:ind w:left="720" w:hanging="720"/>
      <w:jc w:val="both"/>
      <w:outlineLvl w:val="0"/>
    </w:pPr>
    <w:rPr>
      <w:color w:val="000000"/>
      <w:kern w:val="28"/>
      <w:szCs w:val="20"/>
    </w:rPr>
  </w:style>
  <w:style w:type="paragraph" w:customStyle="1" w:styleId="Para">
    <w:name w:val="Para"/>
    <w:aliases w:val="PLC Style - Normal"/>
    <w:link w:val="ParaChar"/>
    <w:qFormat/>
    <w:rsid w:val="00F7229E"/>
    <w:rPr>
      <w:rFonts w:ascii="Times New Roman" w:hAnsi="Times New Roman"/>
      <w:color w:val="000000"/>
    </w:rPr>
  </w:style>
  <w:style w:type="character" w:customStyle="1" w:styleId="ParaChar">
    <w:name w:val="Para Char"/>
    <w:link w:val="Para"/>
    <w:rsid w:val="00F7229E"/>
    <w:rPr>
      <w:rFonts w:ascii="Times New Roman" w:hAnsi="Times New Roman"/>
      <w:color w:val="000000"/>
    </w:rPr>
  </w:style>
  <w:style w:type="paragraph" w:customStyle="1" w:styleId="AttorneyName">
    <w:name w:val="Attorney Name"/>
    <w:basedOn w:val="Normal"/>
    <w:semiHidden/>
    <w:rsid w:val="00F7229E"/>
    <w:pPr>
      <w:spacing w:line="227" w:lineRule="exact"/>
    </w:pPr>
    <w:rPr>
      <w:color w:val="000000"/>
      <w:szCs w:val="20"/>
    </w:rPr>
  </w:style>
  <w:style w:type="paragraph" w:customStyle="1" w:styleId="StyleCustomizableHeadingUnderline">
    <w:name w:val="Style Customizable Heading + Underline"/>
    <w:rsid w:val="00F7229E"/>
    <w:pPr>
      <w:jc w:val="center"/>
      <w:outlineLvl w:val="0"/>
    </w:pPr>
    <w:rPr>
      <w:rFonts w:ascii="Times New Roman" w:hAnsi="Times New Roman"/>
      <w:bCs/>
      <w:color w:val="000000"/>
      <w:szCs w:val="22"/>
      <w:u w:val="single"/>
    </w:rPr>
  </w:style>
  <w:style w:type="paragraph" w:customStyle="1" w:styleId="E027B61024E14DDBA07128E9B0BF5D4F">
    <w:name w:val="E027B61024E14DDBA07128E9B0BF5D4F"/>
    <w:semiHidden/>
    <w:rsid w:val="00F7229E"/>
    <w:pPr>
      <w:tabs>
        <w:tab w:val="num" w:pos="1440"/>
      </w:tabs>
      <w:ind w:left="1440" w:hanging="360"/>
      <w:contextualSpacing/>
    </w:pPr>
    <w:rPr>
      <w:color w:val="000000"/>
    </w:rPr>
  </w:style>
  <w:style w:type="paragraph" w:customStyle="1" w:styleId="SectionBrk">
    <w:name w:val="Section Brk"/>
    <w:link w:val="SectionBrkChar"/>
    <w:qFormat/>
    <w:rsid w:val="00F7229E"/>
    <w:pPr>
      <w:jc w:val="center"/>
    </w:pPr>
    <w:rPr>
      <w:rFonts w:ascii="Times New Roman" w:hAnsi="Times New Roman"/>
      <w:color w:val="000000"/>
      <w:sz w:val="20"/>
      <w:szCs w:val="22"/>
    </w:rPr>
  </w:style>
  <w:style w:type="character" w:customStyle="1" w:styleId="SectionBrkChar">
    <w:name w:val="Section Brk Char"/>
    <w:basedOn w:val="DefaultParagraphFont"/>
    <w:link w:val="SectionBrk"/>
    <w:rsid w:val="00F7229E"/>
    <w:rPr>
      <w:rFonts w:ascii="Times New Roman" w:hAnsi="Times New Roman"/>
      <w:color w:val="000000"/>
      <w:sz w:val="20"/>
      <w:szCs w:val="22"/>
    </w:rPr>
  </w:style>
  <w:style w:type="character" w:customStyle="1" w:styleId="ParagraphChar1">
    <w:name w:val="Paragraph Char1"/>
    <w:basedOn w:val="DefaultParagraphFont"/>
    <w:link w:val="Paragraph"/>
    <w:rsid w:val="00F7229E"/>
    <w:rPr>
      <w:rFonts w:ascii="Times New Roman" w:hAnsi="Times New Roman"/>
      <w:color w:val="000000"/>
    </w:rPr>
  </w:style>
  <w:style w:type="paragraph" w:customStyle="1" w:styleId="BB8E516F11FF41858BE9A8E2EC6351AE4">
    <w:name w:val="BB8E516F11FF41858BE9A8E2EC6351AE4"/>
    <w:rsid w:val="00A33753"/>
    <w:pPr>
      <w:shd w:val="clear" w:color="auto" w:fill="FFFFFF"/>
      <w:spacing w:before="300" w:after="150" w:line="288" w:lineRule="atLeast"/>
      <w:outlineLvl w:val="1"/>
    </w:pPr>
    <w:rPr>
      <w:rFonts w:ascii="Verdana" w:hAnsi="Verdana" w:cstheme="minorHAnsi"/>
      <w:b/>
      <w:bCs/>
      <w:color w:val="000000"/>
      <w:sz w:val="27"/>
      <w:szCs w:val="22"/>
    </w:rPr>
  </w:style>
  <w:style w:type="character" w:customStyle="1" w:styleId="UnresolvedMention1">
    <w:name w:val="Unresolved Mention1"/>
    <w:basedOn w:val="DefaultParagraphFont"/>
    <w:uiPriority w:val="99"/>
    <w:semiHidden/>
    <w:unhideWhenUsed/>
    <w:rsid w:val="00C33A0A"/>
    <w:rPr>
      <w:color w:val="000000"/>
      <w:shd w:val="clear" w:color="auto" w:fill="E6E6E6"/>
    </w:rPr>
  </w:style>
  <w:style w:type="paragraph" w:styleId="TOC1">
    <w:name w:val="toc 1"/>
    <w:basedOn w:val="Normal"/>
    <w:next w:val="Normal"/>
    <w:autoRedefine/>
    <w:rsid w:val="00805BCE"/>
    <w:pPr>
      <w:spacing w:after="100" w:line="240" w:lineRule="auto"/>
    </w:pPr>
  </w:style>
  <w:style w:type="character" w:customStyle="1" w:styleId="Hyperlink0">
    <w:name w:val="Hyperlink.0"/>
    <w:basedOn w:val="Hyperlink"/>
    <w:rsid w:val="002D266A"/>
    <w:rPr>
      <w:color w:val="0000FF"/>
      <w:u w:val="single" w:color="0000FF"/>
    </w:rPr>
  </w:style>
  <w:style w:type="character" w:styleId="UnresolvedMention">
    <w:name w:val="Unresolved Mention"/>
    <w:basedOn w:val="DefaultParagraphFont"/>
    <w:rsid w:val="00E07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mailto:support@zinrai.co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lawinsider.com/clause/costs-of-arbitr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dr.org"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2699A3-19D9-407B-AEF1-E482118B9A75}">
  <we:reference id="wa200005357" version="2.0.0.0" store="en-US" storeType="OMEX"/>
  <we:alternateReferences>
    <we:reference id="wa200005357" version="2.0.0.0" store="WA200005357" storeType="OMEX"/>
  </we:alternateReferences>
  <we:properties>
    <we:property name="latchDocumentId" value="&quot;d4435c19-8ff5-40b3-8a93-9b2799e36ecb&quot;"/>
    <we:property name="ivoRevolvingId" value="&quot;z4ib64bquelgmbd6drhgjzbb&quot;"/>
    <we:property name="ivoRevolvingIdDate" value="&quot;2025-06-07&quot;"/>
    <we:property name="permanent" value="{&quot;FPnLgUpz0KWaEedbr7JxNablubu2&quot;:{&quot;checklist&quot;:{&quot;permanent&quot;:{&quot;permanentlyClosed&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4753BEB2-45C8-4E3F-85EE-1CA3326DBFD6}">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schemaLibrary/2006/main"/>
    <ds:schemaRef ds:uri="http://schemas.openxmlformats.org/markup-compatibility/2006"/>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Pages>
  <Words>5295</Words>
  <Characters>26975</Characters>
  <Application>Microsoft Office Word</Application>
  <DocSecurity>0</DocSecurity>
  <Lines>224</Lines>
  <Paragraphs>64</Paragraphs>
  <ScaleCrop>false</ScaleCrop>
  <HeadingPairs>
    <vt:vector size="2" baseType="variant">
      <vt:variant>
        <vt:lpstr>Title</vt:lpstr>
      </vt:variant>
      <vt:variant>
        <vt:i4>1</vt:i4>
      </vt:variant>
    </vt:vector>
  </HeadingPairs>
  <TitlesOfParts>
    <vt:vector size="1" baseType="lpstr">
      <vt:lpstr>Website Terms of Use</vt:lpstr>
    </vt:vector>
  </TitlesOfParts>
  <Company>Hewlett-Packard Company</Company>
  <LinksUpToDate>false</LinksUpToDate>
  <CharactersWithSpaces>32206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Terms of Use</dc:title>
  <dc:creator>Paul Hogan</dc:creator>
  <cp:lastModifiedBy>Kenneth Doherty</cp:lastModifiedBy>
  <cp:revision>3</cp:revision>
  <cp:lastPrinted>2016-10-18T21:54:00Z</cp:lastPrinted>
  <dcterms:created xsi:type="dcterms:W3CDTF">2025-06-08T17:20:00Z</dcterms:created>
  <dcterms:modified xsi:type="dcterms:W3CDTF">2025-06-08T17:20:00Z</dcterms:modified>
</cp:coreProperties>
</file>